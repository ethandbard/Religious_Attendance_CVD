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D656E" w14:textId="54946622" w:rsidR="00401E53" w:rsidRPr="00401E53" w:rsidRDefault="00401E53" w:rsidP="004444DD">
      <w:pPr>
        <w:spacing w:line="480" w:lineRule="auto"/>
        <w:rPr>
          <w:b/>
          <w:bCs/>
          <w:sz w:val="28"/>
          <w:szCs w:val="28"/>
        </w:rPr>
      </w:pPr>
      <w:r w:rsidRPr="00401E53">
        <w:rPr>
          <w:b/>
          <w:bCs/>
          <w:sz w:val="28"/>
          <w:szCs w:val="28"/>
        </w:rPr>
        <w:t xml:space="preserve">Statistical Analysis </w:t>
      </w:r>
    </w:p>
    <w:p w14:paraId="6D010A5E" w14:textId="3AB93B1C" w:rsidR="00B26B9F" w:rsidRDefault="00B26B9F" w:rsidP="004444DD">
      <w:pPr>
        <w:spacing w:line="480" w:lineRule="auto"/>
      </w:pPr>
      <w:r>
        <w:t>Notes:</w:t>
      </w:r>
    </w:p>
    <w:p w14:paraId="26C837F6" w14:textId="1E5FF33F" w:rsidR="00B26B9F" w:rsidRDefault="00B26B9F" w:rsidP="004444DD">
      <w:pPr>
        <w:pStyle w:val="ListParagraph"/>
        <w:numPr>
          <w:ilvl w:val="0"/>
          <w:numId w:val="3"/>
        </w:numPr>
        <w:spacing w:line="480" w:lineRule="auto"/>
      </w:pPr>
      <w:r>
        <w:t>Made subsets of data to retain records in models with fewer variables</w:t>
      </w:r>
    </w:p>
    <w:p w14:paraId="620367EA" w14:textId="7B3CD4F1" w:rsidR="00B26B9F" w:rsidRDefault="00B26B9F" w:rsidP="004444DD">
      <w:pPr>
        <w:pStyle w:val="ListParagraph"/>
        <w:numPr>
          <w:ilvl w:val="0"/>
          <w:numId w:val="3"/>
        </w:numPr>
        <w:spacing w:line="480" w:lineRule="auto"/>
      </w:pPr>
      <w:r>
        <w:t>Due to difference in sample size, models need to be</w:t>
      </w:r>
      <w:r w:rsidR="00E32F69">
        <w:t xml:space="preserve"> </w:t>
      </w:r>
      <w:r>
        <w:t>compared using BIC, not AIC</w:t>
      </w:r>
    </w:p>
    <w:p w14:paraId="49FDEDDF" w14:textId="5853047A" w:rsidR="00B26B9F" w:rsidRDefault="00B26B9F" w:rsidP="004444DD">
      <w:pPr>
        <w:pStyle w:val="ListParagraph"/>
        <w:numPr>
          <w:ilvl w:val="1"/>
          <w:numId w:val="3"/>
        </w:numPr>
        <w:spacing w:line="480" w:lineRule="auto"/>
      </w:pPr>
      <w:r>
        <w:t>BIC accounts for different sample sizes, AIC is also more accurate with larger datasets</w:t>
      </w:r>
      <w:r w:rsidR="00733721">
        <w:t xml:space="preserve"> than ours</w:t>
      </w:r>
    </w:p>
    <w:p w14:paraId="0EE808DC" w14:textId="6BEC2595" w:rsidR="00B26B9F" w:rsidRDefault="00733721" w:rsidP="004444DD">
      <w:pPr>
        <w:pStyle w:val="ListParagraph"/>
        <w:numPr>
          <w:ilvl w:val="1"/>
          <w:numId w:val="3"/>
        </w:numPr>
        <w:spacing w:line="480" w:lineRule="auto"/>
      </w:pPr>
      <w:r>
        <w:t>“</w:t>
      </w:r>
      <w:r w:rsidR="00B26B9F">
        <w:t>AICc</w:t>
      </w:r>
      <w:r>
        <w:t>”</w:t>
      </w:r>
      <w:r w:rsidR="00B26B9F">
        <w:t xml:space="preserve"> could be used with our dataset if the models are made to be same size</w:t>
      </w:r>
    </w:p>
    <w:p w14:paraId="54271C6D" w14:textId="16B00B38" w:rsidR="00B26B9F" w:rsidRDefault="00000000" w:rsidP="004444DD">
      <w:pPr>
        <w:pStyle w:val="ListParagraph"/>
        <w:numPr>
          <w:ilvl w:val="1"/>
          <w:numId w:val="3"/>
        </w:numPr>
        <w:spacing w:line="480" w:lineRule="auto"/>
      </w:pPr>
      <w:hyperlink r:id="rId6" w:anchor=":~:text=However%2C%20since%20computation%20of%20the,groups%20and%20the%20group%20size" w:history="1">
        <w:r w:rsidR="00B26B9F" w:rsidRPr="00173AB1">
          <w:rPr>
            <w:rStyle w:val="Hyperlink"/>
          </w:rPr>
          <w:t>https://link.springer.com/article/10.3758/s13428-018-1188-3#:~:text=However%2C%20since%20computation%20of%20the,groups%20and%20the%20group%20size</w:t>
        </w:r>
      </w:hyperlink>
      <w:r w:rsidR="00B26B9F" w:rsidRPr="00B26B9F">
        <w:t>.</w:t>
      </w:r>
    </w:p>
    <w:p w14:paraId="532FE9D6" w14:textId="7DF538CE" w:rsidR="00B26B9F" w:rsidRDefault="00B26B9F" w:rsidP="004444DD">
      <w:pPr>
        <w:pStyle w:val="ListParagraph"/>
        <w:numPr>
          <w:ilvl w:val="1"/>
          <w:numId w:val="3"/>
        </w:numPr>
        <w:spacing w:line="480" w:lineRule="auto"/>
      </w:pPr>
      <w:r>
        <w:t xml:space="preserve">Smaller BIC is better. Indicates good model fit for dataset. </w:t>
      </w:r>
    </w:p>
    <w:p w14:paraId="439140DB" w14:textId="7D447F26" w:rsidR="00B26B9F" w:rsidRDefault="00B26B9F" w:rsidP="004444DD">
      <w:pPr>
        <w:pStyle w:val="ListParagraph"/>
        <w:numPr>
          <w:ilvl w:val="1"/>
          <w:numId w:val="3"/>
        </w:numPr>
        <w:spacing w:line="480" w:lineRule="auto"/>
      </w:pPr>
      <w:r>
        <w:t xml:space="preserve">Calculate difference between model BIC. BIC penalizes the more complex dataset. </w:t>
      </w:r>
    </w:p>
    <w:p w14:paraId="0BAC8B38" w14:textId="47CEC45F" w:rsidR="00B26B9F" w:rsidRDefault="00B26B9F" w:rsidP="004444DD">
      <w:pPr>
        <w:pStyle w:val="ListParagraph"/>
        <w:numPr>
          <w:ilvl w:val="2"/>
          <w:numId w:val="3"/>
        </w:numPr>
        <w:spacing w:line="480" w:lineRule="auto"/>
      </w:pPr>
      <w:r>
        <w:t xml:space="preserve">&gt; 10 : very strong evidence </w:t>
      </w:r>
    </w:p>
    <w:p w14:paraId="523CA35F" w14:textId="4DFF3B60" w:rsidR="00B26B9F" w:rsidRDefault="00B26B9F" w:rsidP="004444DD">
      <w:pPr>
        <w:pStyle w:val="ListParagraph"/>
        <w:numPr>
          <w:ilvl w:val="2"/>
          <w:numId w:val="3"/>
        </w:numPr>
        <w:spacing w:line="480" w:lineRule="auto"/>
      </w:pPr>
      <w:r>
        <w:t>6-10 : strong evidence</w:t>
      </w:r>
    </w:p>
    <w:p w14:paraId="53959F93" w14:textId="0060B87A" w:rsidR="00B26B9F" w:rsidRDefault="00B26B9F" w:rsidP="004444DD">
      <w:pPr>
        <w:pStyle w:val="ListParagraph"/>
        <w:numPr>
          <w:ilvl w:val="2"/>
          <w:numId w:val="3"/>
        </w:numPr>
        <w:spacing w:line="480" w:lineRule="auto"/>
      </w:pPr>
      <w:r>
        <w:t>2 – 6 : positive evidence</w:t>
      </w:r>
    </w:p>
    <w:p w14:paraId="1991BED2" w14:textId="62505C2F" w:rsidR="00B26B9F" w:rsidRDefault="00B26B9F" w:rsidP="004444DD">
      <w:pPr>
        <w:pStyle w:val="ListParagraph"/>
        <w:numPr>
          <w:ilvl w:val="2"/>
          <w:numId w:val="3"/>
        </w:numPr>
        <w:spacing w:line="480" w:lineRule="auto"/>
      </w:pPr>
      <w:r>
        <w:t>0 – 2 : weak evidence</w:t>
      </w:r>
    </w:p>
    <w:p w14:paraId="3FED5197" w14:textId="67B7B1E4" w:rsidR="00B26B9F" w:rsidRDefault="00B26B9F" w:rsidP="004444DD">
      <w:pPr>
        <w:pStyle w:val="ListParagraph"/>
        <w:numPr>
          <w:ilvl w:val="1"/>
          <w:numId w:val="3"/>
        </w:numPr>
        <w:spacing w:line="480" w:lineRule="auto"/>
      </w:pPr>
      <w:r>
        <w:t>BIC = deviance + k * ln(N)</w:t>
      </w:r>
    </w:p>
    <w:p w14:paraId="0D305737" w14:textId="7D6E8222" w:rsidR="00B26B9F" w:rsidRDefault="00B26B9F" w:rsidP="004444DD">
      <w:pPr>
        <w:pStyle w:val="ListParagraph"/>
        <w:numPr>
          <w:ilvl w:val="2"/>
          <w:numId w:val="3"/>
        </w:numPr>
        <w:spacing w:line="480" w:lineRule="auto"/>
      </w:pPr>
      <w:r>
        <w:t>K = number of parameters</w:t>
      </w:r>
    </w:p>
    <w:p w14:paraId="4F238D2B" w14:textId="509D95DD" w:rsidR="00B26B9F" w:rsidRDefault="00B26B9F" w:rsidP="004444DD">
      <w:pPr>
        <w:pStyle w:val="ListParagraph"/>
        <w:numPr>
          <w:ilvl w:val="2"/>
          <w:numId w:val="3"/>
        </w:numPr>
        <w:spacing w:line="480" w:lineRule="auto"/>
      </w:pPr>
      <w:r>
        <w:t>N = sample size</w:t>
      </w:r>
    </w:p>
    <w:p w14:paraId="10CD4103" w14:textId="65C77E11" w:rsidR="00B26B9F" w:rsidRPr="00401E53" w:rsidRDefault="007B3A8B" w:rsidP="00401E53">
      <w:pPr>
        <w:spacing w:line="480" w:lineRule="auto"/>
        <w:ind w:left="720" w:hanging="720"/>
        <w:rPr>
          <w:b/>
          <w:bCs/>
        </w:rPr>
      </w:pPr>
      <w:r>
        <w:t xml:space="preserve">R Core Team (2022). R: A language and environment for statistical computing. R Foundation for Statistical Computing, Vienna, Austria. URL </w:t>
      </w:r>
      <w:hyperlink r:id="rId7" w:history="1">
        <w:r w:rsidRPr="00173AB1">
          <w:rPr>
            <w:rStyle w:val="Hyperlink"/>
          </w:rPr>
          <w:t>https://www.R-project.org/</w:t>
        </w:r>
      </w:hyperlink>
      <w:r>
        <w:t>.</w:t>
      </w:r>
      <w:r w:rsidR="00F50E8F">
        <w:tab/>
      </w:r>
    </w:p>
    <w:p w14:paraId="0914B2F7" w14:textId="77777777" w:rsidR="00401E53" w:rsidRDefault="00401E53">
      <w:pPr>
        <w:rPr>
          <w:b/>
          <w:bCs/>
        </w:rPr>
      </w:pPr>
      <w:r>
        <w:rPr>
          <w:b/>
          <w:bCs/>
        </w:rPr>
        <w:br w:type="page"/>
      </w:r>
    </w:p>
    <w:p w14:paraId="6E21BC23" w14:textId="1DDED817" w:rsidR="00D747FA" w:rsidRPr="003436F0" w:rsidRDefault="00D747FA" w:rsidP="004444DD">
      <w:pPr>
        <w:spacing w:line="480" w:lineRule="auto"/>
        <w:rPr>
          <w:b/>
          <w:bCs/>
        </w:rPr>
      </w:pPr>
      <w:r w:rsidRPr="003436F0">
        <w:rPr>
          <w:b/>
          <w:bCs/>
        </w:rPr>
        <w:lastRenderedPageBreak/>
        <w:t>Multiple Logistic Regression Analysis</w:t>
      </w:r>
    </w:p>
    <w:p w14:paraId="65560C80" w14:textId="77777777" w:rsidR="00491E51" w:rsidRDefault="007B3A8B" w:rsidP="007E7107">
      <w:pPr>
        <w:spacing w:line="480" w:lineRule="auto"/>
        <w:ind w:firstLine="720"/>
      </w:pPr>
      <w:r>
        <w:t>To generate the statistical analysis components of this study R version 4.2.0 was used</w:t>
      </w:r>
      <w:r w:rsidR="00D747FA">
        <w:t xml:space="preserve"> within Rstudio 2022.07.2 Build 576. After importing, mapping, and factorizing each variable accordingly several subsets of the data were prepared such that each subset only included the relevant features corresponding to three</w:t>
      </w:r>
      <w:r w:rsidR="00B145C2">
        <w:t xml:space="preserve"> </w:t>
      </w:r>
      <w:commentRangeStart w:id="0"/>
      <w:commentRangeStart w:id="1"/>
      <w:r w:rsidR="00B145C2">
        <w:t>multiple logistic regression</w:t>
      </w:r>
      <w:r w:rsidR="00D747FA">
        <w:t xml:space="preserve"> </w:t>
      </w:r>
      <w:commentRangeEnd w:id="0"/>
      <w:r w:rsidR="0032596E">
        <w:rPr>
          <w:rStyle w:val="CommentReference"/>
        </w:rPr>
        <w:commentReference w:id="0"/>
      </w:r>
      <w:commentRangeEnd w:id="1"/>
      <w:r w:rsidR="0032596E">
        <w:rPr>
          <w:rStyle w:val="CommentReference"/>
        </w:rPr>
        <w:commentReference w:id="1"/>
      </w:r>
      <w:r w:rsidR="00D747FA">
        <w:t>models to be used as starting points for the model evaluation and selection process.</w:t>
      </w:r>
      <w:r w:rsidR="00B145C2">
        <w:t xml:space="preserve"> Logistic regression requires that the observations do not contain any missing values which is a significant challenge for this study due to the sparsity of NHANES datasets. By creating subsets of the available </w:t>
      </w:r>
      <w:r w:rsidR="00733E62">
        <w:t>data,</w:t>
      </w:r>
      <w:r w:rsidR="00B145C2">
        <w:t xml:space="preserve"> we </w:t>
      </w:r>
      <w:r w:rsidR="00A367C4">
        <w:t>can</w:t>
      </w:r>
      <w:r w:rsidR="00B145C2">
        <w:t xml:space="preserve"> retain a larger proportion of observations after removing any records with missing values. </w:t>
      </w:r>
      <w:commentRangeStart w:id="2"/>
      <w:r w:rsidR="00B145C2">
        <w:t>The three base models’ features were determined by considering best practices regarding selecting groups of variables which share common characteristics</w:t>
      </w:r>
      <w:commentRangeEnd w:id="2"/>
      <w:r w:rsidR="0095207F">
        <w:rPr>
          <w:rStyle w:val="CommentReference"/>
        </w:rPr>
        <w:commentReference w:id="2"/>
      </w:r>
      <w:r w:rsidR="00B145C2">
        <w:t xml:space="preserve">. </w:t>
      </w:r>
      <w:commentRangeStart w:id="3"/>
      <w:r w:rsidR="00B145C2" w:rsidRPr="003436F0">
        <w:rPr>
          <w:highlight w:val="yellow"/>
        </w:rPr>
        <w:t>Table x</w:t>
      </w:r>
      <w:commentRangeEnd w:id="3"/>
      <w:r w:rsidR="00C330BB">
        <w:rPr>
          <w:highlight w:val="yellow"/>
        </w:rPr>
        <w:t xml:space="preserve"> </w:t>
      </w:r>
      <w:r w:rsidR="00166A6F" w:rsidRPr="003436F0">
        <w:rPr>
          <w:rStyle w:val="CommentReference"/>
          <w:highlight w:val="yellow"/>
        </w:rPr>
        <w:commentReference w:id="3"/>
      </w:r>
      <w:r w:rsidR="00B145C2">
        <w:t>describes the</w:t>
      </w:r>
      <w:r w:rsidR="00573951">
        <w:t xml:space="preserve"> sample size and </w:t>
      </w:r>
      <w:r w:rsidR="0014370D">
        <w:t>number</w:t>
      </w:r>
      <w:r w:rsidR="007E3E95">
        <w:t xml:space="preserve"> of </w:t>
      </w:r>
      <w:r w:rsidR="00573951">
        <w:t>parameters</w:t>
      </w:r>
      <w:r w:rsidR="00C330BB">
        <w:t xml:space="preserve"> </w:t>
      </w:r>
      <w:r w:rsidR="007E3E95">
        <w:t>in</w:t>
      </w:r>
      <w:r w:rsidR="00573951">
        <w:t xml:space="preserve"> each of the base models</w:t>
      </w:r>
      <w:r w:rsidR="0014370D">
        <w:t xml:space="preserve">. </w:t>
      </w:r>
      <w:r w:rsidR="007828E5">
        <w:t xml:space="preserve">All three base models </w:t>
      </w:r>
      <w:r w:rsidR="009634E0">
        <w:t>appear to</w:t>
      </w:r>
      <w:r w:rsidR="00631194">
        <w:t xml:space="preserve"> have strong statistical significance against the empty model</w:t>
      </w:r>
      <w:r w:rsidR="00C20EF3">
        <w:t xml:space="preserve"> </w:t>
      </w:r>
      <w:r w:rsidR="00590506">
        <w:t>via Chi-Square</w:t>
      </w:r>
      <w:r w:rsidR="00A94108">
        <w:t xml:space="preserve">. </w:t>
      </w:r>
    </w:p>
    <w:p w14:paraId="6FDF1BFC" w14:textId="67EC03C2" w:rsidR="00FF1E88" w:rsidRDefault="00EF26CD" w:rsidP="00FF1E88">
      <w:pPr>
        <w:spacing w:line="480" w:lineRule="auto"/>
        <w:ind w:firstLine="720"/>
      </w:pPr>
      <w:r>
        <w:t xml:space="preserve">An initial determination of model fit is </w:t>
      </w:r>
      <w:r w:rsidR="004863A5">
        <w:t>evaluated by calculating the</w:t>
      </w:r>
      <w:r w:rsidR="00AE72B4">
        <w:t xml:space="preserve"> </w:t>
      </w:r>
      <w:commentRangeStart w:id="4"/>
      <w:r w:rsidR="00AE72B4">
        <w:t>Bayesian Information Criterion (BIC)</w:t>
      </w:r>
      <w:r w:rsidR="0029270A">
        <w:t>.</w:t>
      </w:r>
      <w:commentRangeEnd w:id="4"/>
      <w:r w:rsidR="00E00EB9">
        <w:rPr>
          <w:rStyle w:val="CommentReference"/>
        </w:rPr>
        <w:commentReference w:id="4"/>
      </w:r>
      <w:r w:rsidR="0029270A">
        <w:t xml:space="preserve"> </w:t>
      </w:r>
      <w:r w:rsidR="0029270A" w:rsidRPr="00A577FC">
        <w:rPr>
          <w:highlight w:val="yellow"/>
        </w:rPr>
        <w:t>The resulting BIC values</w:t>
      </w:r>
      <w:r w:rsidR="00357D5B" w:rsidRPr="00A577FC">
        <w:rPr>
          <w:highlight w:val="yellow"/>
        </w:rPr>
        <w:t xml:space="preserve"> for the three models indicate that Model </w:t>
      </w:r>
      <w:r w:rsidR="003B3A3B">
        <w:rPr>
          <w:highlight w:val="yellow"/>
        </w:rPr>
        <w:t>3</w:t>
      </w:r>
      <w:r w:rsidR="00357D5B" w:rsidRPr="00A577FC">
        <w:rPr>
          <w:highlight w:val="yellow"/>
        </w:rPr>
        <w:t xml:space="preserve"> may be the best </w:t>
      </w:r>
      <w:r w:rsidR="00EF6ACB" w:rsidRPr="00A577FC">
        <w:rPr>
          <w:highlight w:val="yellow"/>
        </w:rPr>
        <w:t>fit</w:t>
      </w:r>
      <w:r w:rsidR="00357D5B" w:rsidRPr="00A577FC">
        <w:rPr>
          <w:highlight w:val="yellow"/>
        </w:rPr>
        <w:t xml:space="preserve"> model</w:t>
      </w:r>
      <w:r w:rsidR="003106C2" w:rsidRPr="00A577FC">
        <w:rPr>
          <w:highlight w:val="yellow"/>
        </w:rPr>
        <w:t xml:space="preserve"> and</w:t>
      </w:r>
      <w:r w:rsidR="000C1F60" w:rsidRPr="00A577FC">
        <w:rPr>
          <w:highlight w:val="yellow"/>
        </w:rPr>
        <w:t xml:space="preserve"> Model </w:t>
      </w:r>
      <w:r w:rsidR="00CA2D20">
        <w:rPr>
          <w:highlight w:val="yellow"/>
        </w:rPr>
        <w:t>1</w:t>
      </w:r>
      <w:r w:rsidR="003106C2" w:rsidRPr="00A577FC">
        <w:rPr>
          <w:highlight w:val="yellow"/>
        </w:rPr>
        <w:t xml:space="preserve"> may be the second best</w:t>
      </w:r>
      <w:r w:rsidR="005F45A4" w:rsidRPr="00A577FC">
        <w:rPr>
          <w:highlight w:val="yellow"/>
        </w:rPr>
        <w:t xml:space="preserve">, but the difference in BIC between Model 2 and Model </w:t>
      </w:r>
      <w:r w:rsidR="00CA2D20">
        <w:rPr>
          <w:highlight w:val="yellow"/>
        </w:rPr>
        <w:t>1</w:t>
      </w:r>
      <w:r w:rsidR="005F45A4" w:rsidRPr="00A577FC">
        <w:rPr>
          <w:highlight w:val="yellow"/>
        </w:rPr>
        <w:t xml:space="preserve"> is much smaller than the difference between Model </w:t>
      </w:r>
      <w:r w:rsidR="00CA2D20">
        <w:rPr>
          <w:highlight w:val="yellow"/>
        </w:rPr>
        <w:t>3</w:t>
      </w:r>
      <w:r w:rsidR="005F45A4" w:rsidRPr="00A577FC">
        <w:rPr>
          <w:highlight w:val="yellow"/>
        </w:rPr>
        <w:t xml:space="preserve"> and Model 2</w:t>
      </w:r>
      <w:r w:rsidR="005F45A4">
        <w:t>.</w:t>
      </w:r>
      <w:r w:rsidR="003106C2">
        <w:t xml:space="preserve"> BIC </w:t>
      </w:r>
      <w:r w:rsidR="008B5D82">
        <w:t xml:space="preserve">applies a penalty </w:t>
      </w:r>
      <w:r w:rsidR="00B102DE">
        <w:t>that</w:t>
      </w:r>
      <w:r w:rsidR="008B5D82">
        <w:t xml:space="preserve"> favors models with fewer parameters</w:t>
      </w:r>
      <w:r w:rsidR="00355F6C">
        <w:t xml:space="preserve"> </w:t>
      </w:r>
      <w:r w:rsidR="00355F6C" w:rsidRPr="0032596E">
        <w:rPr>
          <w:highlight w:val="yellow"/>
        </w:rPr>
        <w:t>which corresponds to the resulting BIC values observed from our models</w:t>
      </w:r>
      <w:r w:rsidR="00B102DE">
        <w:t xml:space="preserve">. </w:t>
      </w:r>
      <w:r w:rsidR="00213764">
        <w:t>Anothe</w:t>
      </w:r>
      <w:r w:rsidR="00545180">
        <w:t>r</w:t>
      </w:r>
      <w:r w:rsidR="00CE70E6">
        <w:t xml:space="preserve"> key indicator used in this analysis to compare model fit </w:t>
      </w:r>
      <w:r w:rsidR="00213764">
        <w:t>is</w:t>
      </w:r>
      <w:r w:rsidR="00CE70E6">
        <w:t xml:space="preserve"> McFadden’s </w:t>
      </w:r>
      <w:r w:rsidR="00F1603E">
        <w:t xml:space="preserve">adjusted </w:t>
      </w:r>
      <w:r w:rsidR="00CE70E6">
        <w:t>R</w:t>
      </w:r>
      <w:r w:rsidR="00CE70E6">
        <w:rPr>
          <w:vertAlign w:val="superscript"/>
        </w:rPr>
        <w:t>2</w:t>
      </w:r>
      <w:r w:rsidR="0029293C">
        <w:t xml:space="preserve">. </w:t>
      </w:r>
      <w:r w:rsidR="00622A49" w:rsidRPr="00A577FC">
        <w:rPr>
          <w:highlight w:val="yellow"/>
        </w:rPr>
        <w:t xml:space="preserve">By looking at this metric, </w:t>
      </w:r>
      <w:r w:rsidR="00CB427D" w:rsidRPr="00A577FC">
        <w:rPr>
          <w:highlight w:val="yellow"/>
        </w:rPr>
        <w:t>Model 2</w:t>
      </w:r>
      <w:r w:rsidR="003709EB" w:rsidRPr="00A577FC">
        <w:rPr>
          <w:highlight w:val="yellow"/>
        </w:rPr>
        <w:t>’s value of 0.</w:t>
      </w:r>
      <w:r w:rsidR="00622A49" w:rsidRPr="00A577FC">
        <w:rPr>
          <w:highlight w:val="yellow"/>
        </w:rPr>
        <w:t>199</w:t>
      </w:r>
      <w:r w:rsidR="00CB427D" w:rsidRPr="00A577FC">
        <w:rPr>
          <w:highlight w:val="yellow"/>
        </w:rPr>
        <w:t xml:space="preserve"> appears to have the best </w:t>
      </w:r>
      <w:r w:rsidR="00622A49" w:rsidRPr="00A577FC">
        <w:rPr>
          <w:highlight w:val="yellow"/>
        </w:rPr>
        <w:t xml:space="preserve">relative </w:t>
      </w:r>
      <w:r w:rsidR="00CB427D" w:rsidRPr="00A577FC">
        <w:rPr>
          <w:highlight w:val="yellow"/>
        </w:rPr>
        <w:t xml:space="preserve">fit and is also the only model that </w:t>
      </w:r>
      <w:r w:rsidR="00C303C2" w:rsidRPr="00A577FC">
        <w:rPr>
          <w:highlight w:val="yellow"/>
        </w:rPr>
        <w:t>gets</w:t>
      </w:r>
      <w:r w:rsidR="003815F0" w:rsidRPr="00A577FC">
        <w:rPr>
          <w:highlight w:val="yellow"/>
        </w:rPr>
        <w:t xml:space="preserve"> extremely close to</w:t>
      </w:r>
      <w:r w:rsidR="00CB427D" w:rsidRPr="00A577FC">
        <w:rPr>
          <w:highlight w:val="yellow"/>
        </w:rPr>
        <w:t xml:space="preserve"> </w:t>
      </w:r>
      <w:r w:rsidR="0053332D" w:rsidRPr="00A577FC">
        <w:rPr>
          <w:highlight w:val="yellow"/>
        </w:rPr>
        <w:t xml:space="preserve">falling within </w:t>
      </w:r>
      <w:r w:rsidR="00622A49" w:rsidRPr="00A577FC">
        <w:rPr>
          <w:highlight w:val="yellow"/>
        </w:rPr>
        <w:t xml:space="preserve">the range of </w:t>
      </w:r>
      <w:commentRangeStart w:id="5"/>
      <w:commentRangeStart w:id="6"/>
      <w:r w:rsidR="00622A49" w:rsidRPr="00A577FC">
        <w:rPr>
          <w:highlight w:val="yellow"/>
        </w:rPr>
        <w:t>0.2-0.4</w:t>
      </w:r>
      <w:r w:rsidR="00882FDA" w:rsidRPr="00A577FC">
        <w:rPr>
          <w:highlight w:val="yellow"/>
        </w:rPr>
        <w:t xml:space="preserve"> </w:t>
      </w:r>
      <w:commentRangeEnd w:id="5"/>
      <w:r w:rsidR="00976234" w:rsidRPr="00A577FC">
        <w:rPr>
          <w:rStyle w:val="CommentReference"/>
          <w:highlight w:val="yellow"/>
        </w:rPr>
        <w:commentReference w:id="5"/>
      </w:r>
      <w:commentRangeEnd w:id="6"/>
      <w:r w:rsidR="00A813C5">
        <w:rPr>
          <w:rStyle w:val="CommentReference"/>
        </w:rPr>
        <w:commentReference w:id="6"/>
      </w:r>
      <w:r w:rsidR="00882FDA" w:rsidRPr="00A577FC">
        <w:rPr>
          <w:highlight w:val="yellow"/>
        </w:rPr>
        <w:t>which indicates very good model fit</w:t>
      </w:r>
      <w:r w:rsidR="00976234" w:rsidRPr="00A577FC">
        <w:rPr>
          <w:highlight w:val="yellow"/>
        </w:rPr>
        <w:t>.</w:t>
      </w:r>
      <w:r w:rsidR="00976234">
        <w:t xml:space="preserve"> </w:t>
      </w:r>
      <w:r w:rsidR="0029293C">
        <w:t>This metric also applies a penal</w:t>
      </w:r>
      <w:r w:rsidR="009B7CD6">
        <w:t>ty that favors models with fewer parameters</w:t>
      </w:r>
      <w:r w:rsidR="004E253E">
        <w:t xml:space="preserve">. </w:t>
      </w:r>
    </w:p>
    <w:p w14:paraId="49BB4229" w14:textId="2C1B5407" w:rsidR="00FF1E88" w:rsidRDefault="000E3757" w:rsidP="00FF1E88">
      <w:pPr>
        <w:spacing w:line="480" w:lineRule="auto"/>
        <w:ind w:firstLine="720"/>
      </w:pPr>
      <w:r w:rsidRPr="00A577FC">
        <w:rPr>
          <w:highlight w:val="yellow"/>
        </w:rPr>
        <w:t xml:space="preserve">The resulting </w:t>
      </w:r>
      <w:r w:rsidR="00C91EB4" w:rsidRPr="00A577FC">
        <w:rPr>
          <w:highlight w:val="yellow"/>
        </w:rPr>
        <w:t xml:space="preserve">odds ratios and p-values for each of the variables </w:t>
      </w:r>
      <w:r w:rsidR="00840626" w:rsidRPr="00A577FC">
        <w:rPr>
          <w:highlight w:val="yellow"/>
        </w:rPr>
        <w:t>in all three models are presented in Table x</w:t>
      </w:r>
      <w:r w:rsidR="00840626">
        <w:t xml:space="preserve">. </w:t>
      </w:r>
      <w:r w:rsidR="00840626" w:rsidRPr="00A577FC">
        <w:rPr>
          <w:highlight w:val="yellow"/>
        </w:rPr>
        <w:t xml:space="preserve">The variables that appear to be significant are relatively consistent across the three models </w:t>
      </w:r>
      <w:r w:rsidR="00840626" w:rsidRPr="00A577FC">
        <w:rPr>
          <w:highlight w:val="yellow"/>
        </w:rPr>
        <w:lastRenderedPageBreak/>
        <w:t xml:space="preserve">with slight </w:t>
      </w:r>
      <w:r w:rsidR="00B108F2" w:rsidRPr="00A577FC">
        <w:rPr>
          <w:highlight w:val="yellow"/>
        </w:rPr>
        <w:t xml:space="preserve">differences that can be observed due to inclusion of different variables. Variables that </w:t>
      </w:r>
      <w:r w:rsidR="00FC06B0" w:rsidRPr="00A577FC">
        <w:rPr>
          <w:highlight w:val="yellow"/>
        </w:rPr>
        <w:t>present</w:t>
      </w:r>
      <w:r w:rsidR="00B108F2" w:rsidRPr="00A577FC">
        <w:rPr>
          <w:highlight w:val="yellow"/>
        </w:rPr>
        <w:t xml:space="preserve"> </w:t>
      </w:r>
      <w:r w:rsidR="00AD3B4B" w:rsidRPr="00A577FC">
        <w:rPr>
          <w:highlight w:val="yellow"/>
        </w:rPr>
        <w:t xml:space="preserve">statistically </w:t>
      </w:r>
      <w:r w:rsidR="00B108F2" w:rsidRPr="00A577FC">
        <w:rPr>
          <w:highlight w:val="yellow"/>
        </w:rPr>
        <w:t>significant</w:t>
      </w:r>
      <w:r w:rsidR="00FC06B0" w:rsidRPr="00A577FC">
        <w:rPr>
          <w:highlight w:val="yellow"/>
        </w:rPr>
        <w:t xml:space="preserve"> levels</w:t>
      </w:r>
      <w:r w:rsidR="00B108F2" w:rsidRPr="00A577FC">
        <w:rPr>
          <w:highlight w:val="yellow"/>
        </w:rPr>
        <w:t xml:space="preserve"> in all three models </w:t>
      </w:r>
      <w:r w:rsidR="00DC76E4" w:rsidRPr="00A577FC">
        <w:rPr>
          <w:highlight w:val="yellow"/>
        </w:rPr>
        <w:t xml:space="preserve">are gender, age, number of healthcare visits, and mobility limitations. </w:t>
      </w:r>
      <w:r w:rsidR="001E2CA3" w:rsidRPr="00A577FC">
        <w:rPr>
          <w:highlight w:val="yellow"/>
        </w:rPr>
        <w:t xml:space="preserve">In Model 2, </w:t>
      </w:r>
      <w:r w:rsidR="0091748A" w:rsidRPr="00A577FC">
        <w:rPr>
          <w:highlight w:val="yellow"/>
        </w:rPr>
        <w:t xml:space="preserve">not having </w:t>
      </w:r>
      <w:r w:rsidR="001E2CA3" w:rsidRPr="00A577FC">
        <w:rPr>
          <w:highlight w:val="yellow"/>
        </w:rPr>
        <w:t>high blood pressure</w:t>
      </w:r>
      <w:r w:rsidR="00584607" w:rsidRPr="00A577FC">
        <w:rPr>
          <w:highlight w:val="yellow"/>
        </w:rPr>
        <w:t>,</w:t>
      </w:r>
      <w:r w:rsidR="001E2CA3" w:rsidRPr="00A577FC">
        <w:rPr>
          <w:highlight w:val="yellow"/>
        </w:rPr>
        <w:t xml:space="preserve"> </w:t>
      </w:r>
      <w:r w:rsidR="0091748A" w:rsidRPr="00A577FC">
        <w:rPr>
          <w:highlight w:val="yellow"/>
        </w:rPr>
        <w:t xml:space="preserve">not being a </w:t>
      </w:r>
      <w:r w:rsidR="001E2CA3" w:rsidRPr="00A577FC">
        <w:rPr>
          <w:highlight w:val="yellow"/>
        </w:rPr>
        <w:t>tobacco use</w:t>
      </w:r>
      <w:r w:rsidR="0091748A" w:rsidRPr="00A577FC">
        <w:rPr>
          <w:highlight w:val="yellow"/>
        </w:rPr>
        <w:t>r</w:t>
      </w:r>
      <w:r w:rsidR="00584607" w:rsidRPr="00A577FC">
        <w:rPr>
          <w:highlight w:val="yellow"/>
        </w:rPr>
        <w:t>, and not having a mobility limitation</w:t>
      </w:r>
      <w:r w:rsidR="001E2CA3" w:rsidRPr="00A577FC">
        <w:rPr>
          <w:highlight w:val="yellow"/>
        </w:rPr>
        <w:t xml:space="preserve"> </w:t>
      </w:r>
      <w:r w:rsidR="00BE3714" w:rsidRPr="00A577FC">
        <w:rPr>
          <w:highlight w:val="yellow"/>
        </w:rPr>
        <w:t>is</w:t>
      </w:r>
      <w:r w:rsidR="001E2CA3" w:rsidRPr="00A577FC">
        <w:rPr>
          <w:highlight w:val="yellow"/>
        </w:rPr>
        <w:t xml:space="preserve"> found to be significant</w:t>
      </w:r>
      <w:r w:rsidR="00636E0B" w:rsidRPr="00A577FC">
        <w:rPr>
          <w:highlight w:val="yellow"/>
        </w:rPr>
        <w:t xml:space="preserve"> and </w:t>
      </w:r>
      <w:r w:rsidR="0091748A" w:rsidRPr="00A577FC">
        <w:rPr>
          <w:highlight w:val="yellow"/>
        </w:rPr>
        <w:t>suggest</w:t>
      </w:r>
      <w:r w:rsidR="00BE3714" w:rsidRPr="00A577FC">
        <w:rPr>
          <w:highlight w:val="yellow"/>
        </w:rPr>
        <w:t>s</w:t>
      </w:r>
      <w:r w:rsidR="0091748A" w:rsidRPr="00A577FC">
        <w:rPr>
          <w:highlight w:val="yellow"/>
        </w:rPr>
        <w:t xml:space="preserve"> a protective effect against cardiovascular</w:t>
      </w:r>
      <w:r w:rsidR="00BB40A5" w:rsidRPr="00A577FC">
        <w:rPr>
          <w:highlight w:val="yellow"/>
        </w:rPr>
        <w:t xml:space="preserve"> disease. </w:t>
      </w:r>
      <w:r w:rsidR="005226B2" w:rsidRPr="00A577FC">
        <w:rPr>
          <w:highlight w:val="yellow"/>
        </w:rPr>
        <w:t xml:space="preserve">Model </w:t>
      </w:r>
      <w:r w:rsidR="00CA2D20">
        <w:rPr>
          <w:highlight w:val="yellow"/>
        </w:rPr>
        <w:t>3</w:t>
      </w:r>
      <w:r w:rsidR="005226B2" w:rsidRPr="00A577FC">
        <w:rPr>
          <w:highlight w:val="yellow"/>
        </w:rPr>
        <w:t xml:space="preserve"> also indicates a significant protective effect in not having a mobility limit. </w:t>
      </w:r>
      <w:r w:rsidR="00B24B1E" w:rsidRPr="00A577FC">
        <w:rPr>
          <w:highlight w:val="yellow"/>
        </w:rPr>
        <w:t xml:space="preserve">In Model </w:t>
      </w:r>
      <w:r w:rsidR="00CA2D20">
        <w:rPr>
          <w:highlight w:val="yellow"/>
        </w:rPr>
        <w:t>1</w:t>
      </w:r>
      <w:r w:rsidR="00B24B1E" w:rsidRPr="00A577FC">
        <w:rPr>
          <w:highlight w:val="yellow"/>
        </w:rPr>
        <w:t>, being Hispanic</w:t>
      </w:r>
      <w:r w:rsidR="00EF5D59" w:rsidRPr="00A577FC">
        <w:rPr>
          <w:highlight w:val="yellow"/>
        </w:rPr>
        <w:t xml:space="preserve"> was found to be significant and suggests a protective effect against cardiovascular disease compared to being </w:t>
      </w:r>
      <w:r w:rsidR="00537925" w:rsidRPr="00A577FC">
        <w:rPr>
          <w:highlight w:val="yellow"/>
        </w:rPr>
        <w:t>White and</w:t>
      </w:r>
      <w:r w:rsidR="00B567DA" w:rsidRPr="00A577FC">
        <w:rPr>
          <w:highlight w:val="yellow"/>
        </w:rPr>
        <w:t xml:space="preserve"> being in a poverty index greater than </w:t>
      </w:r>
      <w:r w:rsidR="00E77C8A" w:rsidRPr="00A577FC">
        <w:rPr>
          <w:highlight w:val="yellow"/>
        </w:rPr>
        <w:t xml:space="preserve">1.85 </w:t>
      </w:r>
      <w:r w:rsidR="00DA1AE6" w:rsidRPr="00A577FC">
        <w:rPr>
          <w:highlight w:val="yellow"/>
        </w:rPr>
        <w:t>was significant and indicates a protective effect.</w:t>
      </w:r>
      <w:r w:rsidR="00EF5D59" w:rsidRPr="00A577FC">
        <w:rPr>
          <w:highlight w:val="yellow"/>
        </w:rPr>
        <w:t xml:space="preserve"> </w:t>
      </w:r>
      <w:r w:rsidR="00984BD0" w:rsidRPr="00A577FC">
        <w:rPr>
          <w:highlight w:val="yellow"/>
        </w:rPr>
        <w:t xml:space="preserve">In </w:t>
      </w:r>
      <w:r w:rsidR="0049189A" w:rsidRPr="00A577FC">
        <w:rPr>
          <w:highlight w:val="yellow"/>
        </w:rPr>
        <w:t xml:space="preserve">all models </w:t>
      </w:r>
      <w:r w:rsidR="00A07FC9" w:rsidRPr="00A577FC">
        <w:rPr>
          <w:highlight w:val="yellow"/>
        </w:rPr>
        <w:t xml:space="preserve">being a </w:t>
      </w:r>
      <w:r w:rsidR="002B57A2" w:rsidRPr="00A577FC">
        <w:rPr>
          <w:highlight w:val="yellow"/>
        </w:rPr>
        <w:t>younger</w:t>
      </w:r>
      <w:r w:rsidR="00A07FC9" w:rsidRPr="00A577FC">
        <w:rPr>
          <w:highlight w:val="yellow"/>
        </w:rPr>
        <w:t xml:space="preserve"> adult</w:t>
      </w:r>
      <w:r w:rsidR="00B66692" w:rsidRPr="00A577FC">
        <w:rPr>
          <w:highlight w:val="yellow"/>
        </w:rPr>
        <w:t xml:space="preserve"> and being female indicates a protective effect, while being an older adult</w:t>
      </w:r>
      <w:r w:rsidR="00B15768" w:rsidRPr="00A577FC">
        <w:rPr>
          <w:highlight w:val="yellow"/>
        </w:rPr>
        <w:t xml:space="preserve"> indicates a risk factor</w:t>
      </w:r>
      <w:r w:rsidR="003A486F" w:rsidRPr="00A577FC">
        <w:rPr>
          <w:highlight w:val="yellow"/>
        </w:rPr>
        <w:t xml:space="preserve">, though being a young adult in Model </w:t>
      </w:r>
      <w:r w:rsidR="00C10211">
        <w:rPr>
          <w:highlight w:val="yellow"/>
        </w:rPr>
        <w:t>3</w:t>
      </w:r>
      <w:r w:rsidR="003A486F" w:rsidRPr="00A577FC">
        <w:rPr>
          <w:highlight w:val="yellow"/>
        </w:rPr>
        <w:t xml:space="preserve"> was not statistically significant</w:t>
      </w:r>
      <w:r w:rsidR="00B15768" w:rsidRPr="00A577FC">
        <w:rPr>
          <w:highlight w:val="yellow"/>
        </w:rPr>
        <w:t xml:space="preserve">. </w:t>
      </w:r>
      <w:r w:rsidR="006358D3" w:rsidRPr="00A577FC">
        <w:rPr>
          <w:highlight w:val="yellow"/>
        </w:rPr>
        <w:t>All</w:t>
      </w:r>
      <w:r w:rsidR="00B15768" w:rsidRPr="00A577FC">
        <w:rPr>
          <w:highlight w:val="yellow"/>
        </w:rPr>
        <w:t xml:space="preserve"> the models </w:t>
      </w:r>
      <w:r w:rsidR="00E7758F" w:rsidRPr="00A577FC">
        <w:rPr>
          <w:highlight w:val="yellow"/>
        </w:rPr>
        <w:t xml:space="preserve">suggest a strong correlation between number of healthcare visits and history of cardiovascular disease indicating that </w:t>
      </w:r>
      <w:r w:rsidR="00407154" w:rsidRPr="00A577FC">
        <w:rPr>
          <w:highlight w:val="yellow"/>
        </w:rPr>
        <w:t xml:space="preserve">high numbers of yearly healthcare visits </w:t>
      </w:r>
      <w:r w:rsidR="00E27442" w:rsidRPr="00A577FC">
        <w:rPr>
          <w:highlight w:val="yellow"/>
        </w:rPr>
        <w:t>are</w:t>
      </w:r>
      <w:r w:rsidR="00407154" w:rsidRPr="00A577FC">
        <w:rPr>
          <w:highlight w:val="yellow"/>
        </w:rPr>
        <w:t xml:space="preserve"> associated with higher likelihood of having had a cardiovascular </w:t>
      </w:r>
      <w:r w:rsidR="00E67BA1" w:rsidRPr="00A577FC">
        <w:rPr>
          <w:highlight w:val="yellow"/>
        </w:rPr>
        <w:t>emergency</w:t>
      </w:r>
      <w:r w:rsidR="00407154" w:rsidRPr="00A577FC">
        <w:rPr>
          <w:highlight w:val="yellow"/>
        </w:rPr>
        <w:t xml:space="preserve"> at some point in the past</w:t>
      </w:r>
      <w:r w:rsidR="0058009B" w:rsidRPr="00A577FC">
        <w:rPr>
          <w:highlight w:val="yellow"/>
        </w:rPr>
        <w:t xml:space="preserve">. </w:t>
      </w:r>
      <w:r w:rsidR="00C07A64" w:rsidRPr="00A577FC">
        <w:rPr>
          <w:highlight w:val="yellow"/>
        </w:rPr>
        <w:t xml:space="preserve">Additionally, all three models indicate that higher RFM </w:t>
      </w:r>
      <w:r w:rsidR="00857C10" w:rsidRPr="00A577FC">
        <w:rPr>
          <w:highlight w:val="yellow"/>
        </w:rPr>
        <w:t xml:space="preserve">is associated with higher odds of cardiovascular </w:t>
      </w:r>
      <w:r w:rsidR="006358D3" w:rsidRPr="00A577FC">
        <w:rPr>
          <w:highlight w:val="yellow"/>
        </w:rPr>
        <w:t>disease,</w:t>
      </w:r>
      <w:r w:rsidR="000033D9" w:rsidRPr="00A577FC">
        <w:rPr>
          <w:highlight w:val="yellow"/>
        </w:rPr>
        <w:t xml:space="preserve"> but this feature was </w:t>
      </w:r>
      <w:r w:rsidR="00963082" w:rsidRPr="00A577FC">
        <w:rPr>
          <w:highlight w:val="yellow"/>
        </w:rPr>
        <w:t xml:space="preserve">only </w:t>
      </w:r>
      <w:r w:rsidR="000033D9" w:rsidRPr="00A577FC">
        <w:rPr>
          <w:highlight w:val="yellow"/>
        </w:rPr>
        <w:t xml:space="preserve">significant at a 95% confidence level </w:t>
      </w:r>
      <w:r w:rsidR="00860F32" w:rsidRPr="00A577FC">
        <w:rPr>
          <w:highlight w:val="yellow"/>
        </w:rPr>
        <w:t xml:space="preserve">in Models 2 and </w:t>
      </w:r>
      <w:r w:rsidR="00CA2D20">
        <w:rPr>
          <w:highlight w:val="yellow"/>
        </w:rPr>
        <w:t>1</w:t>
      </w:r>
      <w:r w:rsidR="00860F32" w:rsidRPr="00A577FC">
        <w:rPr>
          <w:highlight w:val="yellow"/>
        </w:rPr>
        <w:t xml:space="preserve"> while this feature is only significant at a 90% confidence level in Model </w:t>
      </w:r>
      <w:r w:rsidR="00CA2D20">
        <w:rPr>
          <w:highlight w:val="yellow"/>
        </w:rPr>
        <w:t>3</w:t>
      </w:r>
      <w:r w:rsidR="00860F32" w:rsidRPr="00A577FC">
        <w:rPr>
          <w:highlight w:val="yellow"/>
        </w:rPr>
        <w:t>.</w:t>
      </w:r>
    </w:p>
    <w:p w14:paraId="06DCA379" w14:textId="2C643190" w:rsidR="00D30B4E" w:rsidRPr="00A813C5" w:rsidRDefault="001161E6" w:rsidP="00FF1E88">
      <w:pPr>
        <w:spacing w:line="480" w:lineRule="auto"/>
        <w:ind w:firstLine="720"/>
        <w:rPr>
          <w:highlight w:val="yellow"/>
        </w:rPr>
      </w:pPr>
      <w:r>
        <w:t xml:space="preserve">The predictive capabilities of the models </w:t>
      </w:r>
      <w:r w:rsidR="00FE2683">
        <w:t xml:space="preserve">are evaluated by conducting out-of-sample testing and </w:t>
      </w:r>
      <w:r w:rsidR="00882C89">
        <w:t xml:space="preserve">examining the sensitivity and specificity of the resulting estimations. </w:t>
      </w:r>
      <w:r w:rsidR="00467D2A">
        <w:t xml:space="preserve">Each of the models are trained using </w:t>
      </w:r>
      <w:r w:rsidR="009414A2">
        <w:t xml:space="preserve">a random sample of </w:t>
      </w:r>
      <w:r w:rsidR="00A813C5">
        <w:t>70</w:t>
      </w:r>
      <w:r w:rsidR="009414A2">
        <w:t xml:space="preserve">% of the </w:t>
      </w:r>
      <w:r w:rsidR="00B47AC5">
        <w:t xml:space="preserve">available records for that model, then </w:t>
      </w:r>
      <w:r w:rsidR="005D076A">
        <w:t xml:space="preserve">the </w:t>
      </w:r>
      <w:r w:rsidR="00B47AC5">
        <w:t xml:space="preserve">coefficient estimates are </w:t>
      </w:r>
      <w:r w:rsidR="002214B1">
        <w:t>applied to generate probabilities</w:t>
      </w:r>
      <w:r w:rsidR="00B47AC5">
        <w:t xml:space="preserve"> using the remaining </w:t>
      </w:r>
      <w:r w:rsidR="00A813C5">
        <w:t>3</w:t>
      </w:r>
      <w:r w:rsidR="00B47AC5">
        <w:t>0% of records</w:t>
      </w:r>
      <w:r w:rsidR="008917AE">
        <w:t xml:space="preserve"> using an initial threshold of 0.5 for classification. </w:t>
      </w:r>
      <w:r w:rsidR="00CD62FB" w:rsidRPr="00A813C5">
        <w:rPr>
          <w:highlight w:val="yellow"/>
        </w:rPr>
        <w:t xml:space="preserve">The </w:t>
      </w:r>
      <w:r w:rsidR="009848D0" w:rsidRPr="00A813C5">
        <w:rPr>
          <w:highlight w:val="yellow"/>
        </w:rPr>
        <w:t xml:space="preserve">resulting distribution of probabilities in Models </w:t>
      </w:r>
      <w:r w:rsidR="00C10211">
        <w:rPr>
          <w:highlight w:val="yellow"/>
        </w:rPr>
        <w:t>3</w:t>
      </w:r>
      <w:r w:rsidR="009848D0" w:rsidRPr="00A813C5">
        <w:rPr>
          <w:highlight w:val="yellow"/>
        </w:rPr>
        <w:t xml:space="preserve"> and 2 show an observable difference in </w:t>
      </w:r>
      <w:r w:rsidR="00B809A0" w:rsidRPr="00A813C5">
        <w:rPr>
          <w:highlight w:val="yellow"/>
        </w:rPr>
        <w:t xml:space="preserve">the IQR and median values when </w:t>
      </w:r>
      <w:r w:rsidR="00806F2D" w:rsidRPr="00A813C5">
        <w:rPr>
          <w:highlight w:val="yellow"/>
        </w:rPr>
        <w:t xml:space="preserve">grouping </w:t>
      </w:r>
      <w:r w:rsidR="00502DF5" w:rsidRPr="00A813C5">
        <w:rPr>
          <w:highlight w:val="yellow"/>
        </w:rPr>
        <w:t xml:space="preserve">by the observed </w:t>
      </w:r>
      <w:r w:rsidR="00385A61" w:rsidRPr="00A813C5">
        <w:rPr>
          <w:highlight w:val="yellow"/>
        </w:rPr>
        <w:t>class of cardiovascular disease history</w:t>
      </w:r>
      <w:r w:rsidR="00AC647B" w:rsidRPr="00A813C5">
        <w:rPr>
          <w:highlight w:val="yellow"/>
        </w:rPr>
        <w:t xml:space="preserve"> which indicates</w:t>
      </w:r>
      <w:r w:rsidR="00B50E38" w:rsidRPr="00A813C5">
        <w:rPr>
          <w:highlight w:val="yellow"/>
        </w:rPr>
        <w:t xml:space="preserve"> a well fit model. </w:t>
      </w:r>
      <w:r w:rsidR="0090721F" w:rsidRPr="00A813C5">
        <w:rPr>
          <w:highlight w:val="yellow"/>
        </w:rPr>
        <w:t xml:space="preserve">The probabilities generated from Model </w:t>
      </w:r>
      <w:r w:rsidR="00C10211">
        <w:rPr>
          <w:highlight w:val="yellow"/>
        </w:rPr>
        <w:t>1</w:t>
      </w:r>
      <w:r w:rsidR="0090721F" w:rsidRPr="00A813C5">
        <w:rPr>
          <w:highlight w:val="yellow"/>
        </w:rPr>
        <w:t xml:space="preserve"> </w:t>
      </w:r>
      <w:r w:rsidR="00931AD7" w:rsidRPr="00A813C5">
        <w:rPr>
          <w:highlight w:val="yellow"/>
        </w:rPr>
        <w:t>have a much more similar IQR, median, and spread of outliers</w:t>
      </w:r>
      <w:r w:rsidR="004079FD" w:rsidRPr="00A813C5">
        <w:rPr>
          <w:highlight w:val="yellow"/>
        </w:rPr>
        <w:t xml:space="preserve"> indicating </w:t>
      </w:r>
      <w:r w:rsidR="000C4EBB" w:rsidRPr="00A813C5">
        <w:rPr>
          <w:highlight w:val="yellow"/>
        </w:rPr>
        <w:t>less optimal fit</w:t>
      </w:r>
      <w:r w:rsidR="004079FD" w:rsidRPr="00A813C5">
        <w:rPr>
          <w:highlight w:val="yellow"/>
        </w:rPr>
        <w:t xml:space="preserve"> and </w:t>
      </w:r>
      <w:r w:rsidR="00B82A75" w:rsidRPr="00A813C5">
        <w:rPr>
          <w:highlight w:val="yellow"/>
        </w:rPr>
        <w:t xml:space="preserve">suggests that the variables selected in Models 2 and </w:t>
      </w:r>
      <w:r w:rsidR="00C10211">
        <w:rPr>
          <w:highlight w:val="yellow"/>
        </w:rPr>
        <w:t>1</w:t>
      </w:r>
      <w:r w:rsidR="00B82A75" w:rsidRPr="00A813C5">
        <w:rPr>
          <w:highlight w:val="yellow"/>
        </w:rPr>
        <w:t xml:space="preserve"> are </w:t>
      </w:r>
      <w:r w:rsidR="00C239EF" w:rsidRPr="00A813C5">
        <w:rPr>
          <w:highlight w:val="yellow"/>
        </w:rPr>
        <w:t xml:space="preserve">important indicators for predicting cardiovascular disease. </w:t>
      </w:r>
    </w:p>
    <w:p w14:paraId="56A68032" w14:textId="7244D56B" w:rsidR="00CA2661" w:rsidRDefault="003F3C3E" w:rsidP="00FF1E88">
      <w:pPr>
        <w:spacing w:line="480" w:lineRule="auto"/>
        <w:ind w:firstLine="720"/>
      </w:pPr>
      <w:r w:rsidRPr="00A813C5">
        <w:rPr>
          <w:highlight w:val="yellow"/>
        </w:rPr>
        <w:lastRenderedPageBreak/>
        <w:t>All three models have an out-of-sample accuracy rate of close to 90%</w:t>
      </w:r>
      <w:r w:rsidR="00844146" w:rsidRPr="00A813C5">
        <w:rPr>
          <w:highlight w:val="yellow"/>
        </w:rPr>
        <w:t xml:space="preserve"> with Model 2 being the highest </w:t>
      </w:r>
      <w:r w:rsidR="00A813A5" w:rsidRPr="00A813C5">
        <w:rPr>
          <w:highlight w:val="yellow"/>
        </w:rPr>
        <w:t xml:space="preserve">at </w:t>
      </w:r>
      <w:r w:rsidR="00404DDD" w:rsidRPr="00A813C5">
        <w:rPr>
          <w:highlight w:val="yellow"/>
        </w:rPr>
        <w:t>93</w:t>
      </w:r>
      <w:r w:rsidR="00B65451" w:rsidRPr="00A813C5">
        <w:rPr>
          <w:highlight w:val="yellow"/>
        </w:rPr>
        <w:t xml:space="preserve">% and Model </w:t>
      </w:r>
      <w:r w:rsidR="00C10211">
        <w:rPr>
          <w:highlight w:val="yellow"/>
        </w:rPr>
        <w:t>1</w:t>
      </w:r>
      <w:r w:rsidR="00B65451" w:rsidRPr="00A813C5">
        <w:rPr>
          <w:highlight w:val="yellow"/>
        </w:rPr>
        <w:t xml:space="preserve"> being the lowest at 89.6%. </w:t>
      </w:r>
      <w:r w:rsidR="001219BB" w:rsidRPr="00A813C5">
        <w:rPr>
          <w:highlight w:val="yellow"/>
        </w:rPr>
        <w:t xml:space="preserve">Each of the models have </w:t>
      </w:r>
      <w:r w:rsidR="00026674" w:rsidRPr="00A813C5">
        <w:rPr>
          <w:highlight w:val="yellow"/>
        </w:rPr>
        <w:t xml:space="preserve">much higher </w:t>
      </w:r>
      <w:r w:rsidR="00414775" w:rsidRPr="00A813C5">
        <w:rPr>
          <w:highlight w:val="yellow"/>
        </w:rPr>
        <w:t xml:space="preserve">sensitivity than specificity </w:t>
      </w:r>
      <w:r w:rsidR="00F71428" w:rsidRPr="00A813C5">
        <w:rPr>
          <w:highlight w:val="yellow"/>
        </w:rPr>
        <w:t>and are extremely effective at classifying the negative case where the participant reported not to have had a heart attack or stroke</w:t>
      </w:r>
      <w:r w:rsidR="00982E0B" w:rsidRPr="00A813C5">
        <w:rPr>
          <w:highlight w:val="yellow"/>
        </w:rPr>
        <w:t xml:space="preserve">. The majority of probabilities </w:t>
      </w:r>
      <w:r w:rsidR="00E22E16" w:rsidRPr="00A813C5">
        <w:rPr>
          <w:highlight w:val="yellow"/>
        </w:rPr>
        <w:t>generated by the models fall below 0.5 except for outliers, so th</w:t>
      </w:r>
      <w:r w:rsidR="00654639" w:rsidRPr="00A813C5">
        <w:rPr>
          <w:highlight w:val="yellow"/>
        </w:rPr>
        <w:t>e classification accuracy for the positive case could be improved by adjusting the classification threshold.</w:t>
      </w:r>
      <w:r w:rsidR="00654639">
        <w:t xml:space="preserve"> </w:t>
      </w:r>
    </w:p>
    <w:p w14:paraId="182C524C" w14:textId="77777777" w:rsidR="0022122D" w:rsidRPr="00D25294" w:rsidRDefault="0022122D" w:rsidP="00FF1E88">
      <w:pPr>
        <w:spacing w:line="480" w:lineRule="auto"/>
        <w:ind w:firstLine="720"/>
      </w:pPr>
    </w:p>
    <w:p w14:paraId="35AF91D1" w14:textId="37F97ADD" w:rsidR="0014370D" w:rsidRDefault="00B00CE3" w:rsidP="00B00CE3">
      <w:pPr>
        <w:spacing w:line="480" w:lineRule="auto"/>
      </w:pPr>
      <w:r>
        <w:tab/>
      </w:r>
    </w:p>
    <w:p w14:paraId="09BD5133" w14:textId="1F998DF6" w:rsidR="009940FD" w:rsidRDefault="009940FD" w:rsidP="004444DD">
      <w:pPr>
        <w:spacing w:line="480" w:lineRule="auto"/>
      </w:pPr>
      <w:r>
        <w:br w:type="page"/>
      </w:r>
    </w:p>
    <w:tbl>
      <w:tblPr>
        <w:tblStyle w:val="PlainTable2"/>
        <w:tblW w:w="9424" w:type="dxa"/>
        <w:tblLook w:val="04A0" w:firstRow="1" w:lastRow="0" w:firstColumn="1" w:lastColumn="0" w:noHBand="0" w:noVBand="1"/>
      </w:tblPr>
      <w:tblGrid>
        <w:gridCol w:w="2399"/>
        <w:gridCol w:w="1291"/>
        <w:gridCol w:w="2606"/>
        <w:gridCol w:w="3128"/>
      </w:tblGrid>
      <w:tr w:rsidR="00355E21" w:rsidRPr="00355E21" w14:paraId="44420204" w14:textId="77777777" w:rsidTr="00355E21">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9424" w:type="dxa"/>
            <w:gridSpan w:val="4"/>
          </w:tcPr>
          <w:p w14:paraId="0D2E4CB9" w14:textId="6727C936" w:rsidR="00355E21" w:rsidRPr="00355E21" w:rsidRDefault="00355E21" w:rsidP="004444DD">
            <w:pPr>
              <w:spacing w:line="480" w:lineRule="auto"/>
              <w:rPr>
                <w:sz w:val="18"/>
                <w:szCs w:val="18"/>
              </w:rPr>
            </w:pPr>
            <w:r>
              <w:rPr>
                <w:sz w:val="18"/>
                <w:szCs w:val="18"/>
              </w:rPr>
              <w:lastRenderedPageBreak/>
              <w:t>Base Model Variables and Number of Observations</w:t>
            </w:r>
          </w:p>
        </w:tc>
      </w:tr>
      <w:tr w:rsidR="00733E62" w:rsidRPr="00355E21" w14:paraId="0D52295F" w14:textId="1CDD6E9C" w:rsidTr="009D5CC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399" w:type="dxa"/>
          </w:tcPr>
          <w:p w14:paraId="5F40223E" w14:textId="68A7D820" w:rsidR="00355E21" w:rsidRPr="009D5CCE" w:rsidRDefault="00355E21" w:rsidP="009D5CCE">
            <w:pPr>
              <w:spacing w:line="480" w:lineRule="auto"/>
              <w:jc w:val="center"/>
              <w:rPr>
                <w:sz w:val="18"/>
                <w:szCs w:val="18"/>
              </w:rPr>
            </w:pPr>
            <w:r w:rsidRPr="009D5CCE">
              <w:rPr>
                <w:sz w:val="18"/>
                <w:szCs w:val="18"/>
              </w:rPr>
              <w:t>Model</w:t>
            </w:r>
          </w:p>
        </w:tc>
        <w:tc>
          <w:tcPr>
            <w:tcW w:w="1291" w:type="dxa"/>
          </w:tcPr>
          <w:p w14:paraId="3A6E8901" w14:textId="6C22E121" w:rsidR="00733E62" w:rsidRPr="009D5CCE" w:rsidRDefault="009D5CCE" w:rsidP="009D5CCE">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9D5CCE">
              <w:rPr>
                <w:b/>
                <w:bCs/>
                <w:sz w:val="18"/>
                <w:szCs w:val="18"/>
              </w:rPr>
              <w:t>Non-Missing Values</w:t>
            </w:r>
          </w:p>
        </w:tc>
        <w:tc>
          <w:tcPr>
            <w:tcW w:w="2606" w:type="dxa"/>
          </w:tcPr>
          <w:p w14:paraId="3D8AB518" w14:textId="64973AA2" w:rsidR="00733E62" w:rsidRPr="009D5CCE" w:rsidRDefault="00733E62" w:rsidP="009D5CCE">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9D5CCE">
              <w:rPr>
                <w:b/>
                <w:bCs/>
                <w:sz w:val="18"/>
                <w:szCs w:val="18"/>
              </w:rPr>
              <w:t>Independent Variables</w:t>
            </w:r>
          </w:p>
        </w:tc>
        <w:tc>
          <w:tcPr>
            <w:tcW w:w="3128" w:type="dxa"/>
          </w:tcPr>
          <w:p w14:paraId="75E918E8" w14:textId="3BB97D9A" w:rsidR="00733E62" w:rsidRPr="009D5CCE" w:rsidRDefault="00733E62" w:rsidP="009D5CCE">
            <w:pPr>
              <w:spacing w:line="480" w:lineRule="auto"/>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9D5CCE">
              <w:rPr>
                <w:b/>
                <w:bCs/>
                <w:sz w:val="18"/>
                <w:szCs w:val="18"/>
              </w:rPr>
              <w:t>Description of Variables</w:t>
            </w:r>
          </w:p>
        </w:tc>
      </w:tr>
      <w:tr w:rsidR="0081163F" w:rsidRPr="00355E21" w14:paraId="1C86C540" w14:textId="77777777" w:rsidTr="009D5CCE">
        <w:trPr>
          <w:trHeight w:val="341"/>
        </w:trPr>
        <w:tc>
          <w:tcPr>
            <w:cnfStyle w:val="001000000000" w:firstRow="0" w:lastRow="0" w:firstColumn="1" w:lastColumn="0" w:oddVBand="0" w:evenVBand="0" w:oddHBand="0" w:evenHBand="0" w:firstRowFirstColumn="0" w:firstRowLastColumn="0" w:lastRowFirstColumn="0" w:lastRowLastColumn="0"/>
            <w:tcW w:w="2399" w:type="dxa"/>
          </w:tcPr>
          <w:p w14:paraId="65FDB901" w14:textId="047873C5" w:rsidR="0081163F" w:rsidRPr="00355E21" w:rsidRDefault="0081163F" w:rsidP="0081163F">
            <w:pPr>
              <w:spacing w:line="480" w:lineRule="auto"/>
              <w:rPr>
                <w:sz w:val="18"/>
                <w:szCs w:val="18"/>
              </w:rPr>
            </w:pPr>
            <w:r w:rsidRPr="00355E21">
              <w:rPr>
                <w:sz w:val="18"/>
                <w:szCs w:val="18"/>
              </w:rPr>
              <w:t xml:space="preserve">Model </w:t>
            </w:r>
            <w:r>
              <w:rPr>
                <w:sz w:val="18"/>
                <w:szCs w:val="18"/>
              </w:rPr>
              <w:t>1</w:t>
            </w:r>
          </w:p>
        </w:tc>
        <w:tc>
          <w:tcPr>
            <w:tcW w:w="1291" w:type="dxa"/>
          </w:tcPr>
          <w:p w14:paraId="51AF40E4" w14:textId="17101CFE" w:rsidR="0081163F" w:rsidRPr="00355E21" w:rsidRDefault="0081163F" w:rsidP="0081163F">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355E21">
              <w:rPr>
                <w:sz w:val="18"/>
                <w:szCs w:val="18"/>
              </w:rPr>
              <w:t>5040</w:t>
            </w:r>
          </w:p>
        </w:tc>
        <w:tc>
          <w:tcPr>
            <w:tcW w:w="2606" w:type="dxa"/>
          </w:tcPr>
          <w:p w14:paraId="4B594963" w14:textId="60350D32" w:rsidR="0081163F" w:rsidRPr="00355E21" w:rsidRDefault="0081163F" w:rsidP="0081163F">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355E21">
              <w:rPr>
                <w:sz w:val="18"/>
                <w:szCs w:val="18"/>
              </w:rPr>
              <w:t xml:space="preserve">Gender, age, </w:t>
            </w:r>
            <w:r>
              <w:rPr>
                <w:sz w:val="18"/>
                <w:szCs w:val="18"/>
              </w:rPr>
              <w:t>RFM</w:t>
            </w:r>
            <w:r w:rsidRPr="00355E21">
              <w:rPr>
                <w:sz w:val="18"/>
                <w:szCs w:val="18"/>
              </w:rPr>
              <w:t>, ethnicity, education, marital status, poverty level category, health insurance status, number of healthcare visits, worried house will run out of food, food ever ran out</w:t>
            </w:r>
          </w:p>
        </w:tc>
        <w:tc>
          <w:tcPr>
            <w:tcW w:w="3128" w:type="dxa"/>
          </w:tcPr>
          <w:p w14:paraId="3B613DA5" w14:textId="6E481798" w:rsidR="0081163F" w:rsidRPr="00355E21" w:rsidRDefault="0081163F" w:rsidP="0081163F">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355E21">
              <w:rPr>
                <w:sz w:val="18"/>
                <w:szCs w:val="18"/>
              </w:rPr>
              <w:t>Social</w:t>
            </w:r>
          </w:p>
        </w:tc>
      </w:tr>
      <w:tr w:rsidR="0081163F" w:rsidRPr="00355E21" w14:paraId="769DA4B9" w14:textId="62B6B628" w:rsidTr="009D5CCE">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2399" w:type="dxa"/>
          </w:tcPr>
          <w:p w14:paraId="7431291D" w14:textId="412CB2E7" w:rsidR="0081163F" w:rsidRPr="00355E21" w:rsidRDefault="0081163F" w:rsidP="0081163F">
            <w:pPr>
              <w:spacing w:line="480" w:lineRule="auto"/>
              <w:rPr>
                <w:sz w:val="18"/>
                <w:szCs w:val="18"/>
              </w:rPr>
            </w:pPr>
            <w:r w:rsidRPr="00355E21">
              <w:rPr>
                <w:sz w:val="18"/>
                <w:szCs w:val="18"/>
              </w:rPr>
              <w:t>Model 2</w:t>
            </w:r>
          </w:p>
        </w:tc>
        <w:tc>
          <w:tcPr>
            <w:tcW w:w="1291" w:type="dxa"/>
          </w:tcPr>
          <w:p w14:paraId="1D032C35" w14:textId="1DF10693" w:rsidR="0081163F" w:rsidRPr="00355E21" w:rsidRDefault="0081163F" w:rsidP="0081163F">
            <w:pPr>
              <w:spacing w:line="480" w:lineRule="auto"/>
              <w:cnfStyle w:val="000000100000" w:firstRow="0" w:lastRow="0" w:firstColumn="0" w:lastColumn="0" w:oddVBand="0" w:evenVBand="0" w:oddHBand="1" w:evenHBand="0" w:firstRowFirstColumn="0" w:firstRowLastColumn="0" w:lastRowFirstColumn="0" w:lastRowLastColumn="0"/>
              <w:rPr>
                <w:sz w:val="18"/>
                <w:szCs w:val="18"/>
              </w:rPr>
            </w:pPr>
            <w:r w:rsidRPr="00355E21">
              <w:rPr>
                <w:sz w:val="18"/>
                <w:szCs w:val="18"/>
              </w:rPr>
              <w:t>2215</w:t>
            </w:r>
          </w:p>
        </w:tc>
        <w:tc>
          <w:tcPr>
            <w:tcW w:w="2606" w:type="dxa"/>
          </w:tcPr>
          <w:p w14:paraId="1DC3ABAC" w14:textId="7CC0BDC4" w:rsidR="0081163F" w:rsidRPr="00355E21" w:rsidRDefault="0081163F" w:rsidP="0081163F">
            <w:pPr>
              <w:spacing w:line="480" w:lineRule="auto"/>
              <w:cnfStyle w:val="000000100000" w:firstRow="0" w:lastRow="0" w:firstColumn="0" w:lastColumn="0" w:oddVBand="0" w:evenVBand="0" w:oddHBand="1" w:evenHBand="0" w:firstRowFirstColumn="0" w:firstRowLastColumn="0" w:lastRowFirstColumn="0" w:lastRowLastColumn="0"/>
              <w:rPr>
                <w:sz w:val="18"/>
                <w:szCs w:val="18"/>
              </w:rPr>
            </w:pPr>
            <w:r w:rsidRPr="00355E21">
              <w:rPr>
                <w:sz w:val="18"/>
                <w:szCs w:val="18"/>
              </w:rPr>
              <w:t xml:space="preserve">Gender, age, </w:t>
            </w:r>
            <w:r>
              <w:rPr>
                <w:sz w:val="18"/>
                <w:szCs w:val="18"/>
              </w:rPr>
              <w:t>RFM</w:t>
            </w:r>
            <w:r w:rsidRPr="00355E21">
              <w:rPr>
                <w:sz w:val="18"/>
                <w:szCs w:val="18"/>
              </w:rPr>
              <w:t>, ethnicity, education, marital status, poverty level category, health insurance status, number of healthcare visits, worried house will run out of food, food ever ran out, tobacco use past 5 days, alcohol consumption, fasting glucose, mobility limit, high blood pressure</w:t>
            </w:r>
          </w:p>
        </w:tc>
        <w:tc>
          <w:tcPr>
            <w:tcW w:w="3128" w:type="dxa"/>
          </w:tcPr>
          <w:p w14:paraId="1677074F" w14:textId="34165213" w:rsidR="0081163F" w:rsidRPr="00355E21" w:rsidRDefault="0081163F" w:rsidP="0081163F">
            <w:pPr>
              <w:spacing w:line="480" w:lineRule="auto"/>
              <w:cnfStyle w:val="000000100000" w:firstRow="0" w:lastRow="0" w:firstColumn="0" w:lastColumn="0" w:oddVBand="0" w:evenVBand="0" w:oddHBand="1" w:evenHBand="0" w:firstRowFirstColumn="0" w:firstRowLastColumn="0" w:lastRowFirstColumn="0" w:lastRowLastColumn="0"/>
              <w:rPr>
                <w:sz w:val="18"/>
                <w:szCs w:val="18"/>
              </w:rPr>
            </w:pPr>
            <w:r w:rsidRPr="00355E21">
              <w:rPr>
                <w:sz w:val="18"/>
                <w:szCs w:val="18"/>
              </w:rPr>
              <w:t>Social + Health</w:t>
            </w:r>
          </w:p>
        </w:tc>
      </w:tr>
      <w:tr w:rsidR="0081163F" w:rsidRPr="00355E21" w14:paraId="0833A85C" w14:textId="6F600EF4" w:rsidTr="009D5CCE">
        <w:trPr>
          <w:trHeight w:val="341"/>
        </w:trPr>
        <w:tc>
          <w:tcPr>
            <w:cnfStyle w:val="001000000000" w:firstRow="0" w:lastRow="0" w:firstColumn="1" w:lastColumn="0" w:oddVBand="0" w:evenVBand="0" w:oddHBand="0" w:evenHBand="0" w:firstRowFirstColumn="0" w:firstRowLastColumn="0" w:lastRowFirstColumn="0" w:lastRowLastColumn="0"/>
            <w:tcW w:w="2399" w:type="dxa"/>
          </w:tcPr>
          <w:p w14:paraId="18C532BD" w14:textId="2DDB3EE4" w:rsidR="0081163F" w:rsidRPr="00355E21" w:rsidRDefault="0081163F" w:rsidP="0081163F">
            <w:pPr>
              <w:spacing w:line="480" w:lineRule="auto"/>
              <w:rPr>
                <w:sz w:val="18"/>
                <w:szCs w:val="18"/>
              </w:rPr>
            </w:pPr>
            <w:r w:rsidRPr="00355E21">
              <w:rPr>
                <w:sz w:val="18"/>
                <w:szCs w:val="18"/>
              </w:rPr>
              <w:t xml:space="preserve">Model </w:t>
            </w:r>
            <w:r>
              <w:rPr>
                <w:sz w:val="18"/>
                <w:szCs w:val="18"/>
              </w:rPr>
              <w:t>3</w:t>
            </w:r>
          </w:p>
        </w:tc>
        <w:tc>
          <w:tcPr>
            <w:tcW w:w="1291" w:type="dxa"/>
          </w:tcPr>
          <w:p w14:paraId="603834EE" w14:textId="54E7DBBC" w:rsidR="0081163F" w:rsidRPr="00355E21" w:rsidRDefault="0081163F" w:rsidP="0081163F">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355E21">
              <w:rPr>
                <w:sz w:val="18"/>
                <w:szCs w:val="18"/>
              </w:rPr>
              <w:t>1343</w:t>
            </w:r>
          </w:p>
        </w:tc>
        <w:tc>
          <w:tcPr>
            <w:tcW w:w="2606" w:type="dxa"/>
          </w:tcPr>
          <w:p w14:paraId="6753781C" w14:textId="5DE58FD1" w:rsidR="0081163F" w:rsidRPr="00355E21" w:rsidRDefault="0081163F" w:rsidP="0081163F">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355E21">
              <w:rPr>
                <w:sz w:val="18"/>
                <w:szCs w:val="18"/>
              </w:rPr>
              <w:t xml:space="preserve">Gender, age, </w:t>
            </w:r>
            <w:r>
              <w:rPr>
                <w:sz w:val="18"/>
                <w:szCs w:val="18"/>
              </w:rPr>
              <w:t>RFM</w:t>
            </w:r>
            <w:r w:rsidRPr="00355E21">
              <w:rPr>
                <w:sz w:val="18"/>
                <w:szCs w:val="18"/>
              </w:rPr>
              <w:t xml:space="preserve">, ethnicity, education, marital status, poverty level category, health insurance status, number of healthcare visits, worried house will run out of food, food ever ran out, tobacco use past 5 days, alcohol consumption, fasting glucose, mobility limit, </w:t>
            </w:r>
            <w:r w:rsidRPr="00355E21">
              <w:rPr>
                <w:sz w:val="18"/>
                <w:szCs w:val="18"/>
              </w:rPr>
              <w:lastRenderedPageBreak/>
              <w:t>high blood pressure, religious attendance</w:t>
            </w:r>
          </w:p>
        </w:tc>
        <w:tc>
          <w:tcPr>
            <w:tcW w:w="3128" w:type="dxa"/>
          </w:tcPr>
          <w:p w14:paraId="532A9BC1" w14:textId="4ACB1A92" w:rsidR="0081163F" w:rsidRPr="00355E21" w:rsidRDefault="0081163F" w:rsidP="0081163F">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r w:rsidRPr="00355E21">
              <w:rPr>
                <w:sz w:val="18"/>
                <w:szCs w:val="18"/>
              </w:rPr>
              <w:lastRenderedPageBreak/>
              <w:t>Social + health + Religiosity</w:t>
            </w:r>
          </w:p>
        </w:tc>
      </w:tr>
    </w:tbl>
    <w:p w14:paraId="006C429E" w14:textId="54444EA9" w:rsidR="00C86EDB" w:rsidRDefault="00C86EDB" w:rsidP="004444DD">
      <w:pPr>
        <w:spacing w:line="480" w:lineRule="auto"/>
      </w:pPr>
    </w:p>
    <w:tbl>
      <w:tblPr>
        <w:tblStyle w:val="PlainTable2"/>
        <w:tblW w:w="0" w:type="auto"/>
        <w:tblLook w:val="04A0" w:firstRow="1" w:lastRow="0" w:firstColumn="1" w:lastColumn="0" w:noHBand="0" w:noVBand="1"/>
      </w:tblPr>
      <w:tblGrid>
        <w:gridCol w:w="1366"/>
        <w:gridCol w:w="1765"/>
        <w:gridCol w:w="1621"/>
        <w:gridCol w:w="1559"/>
        <w:gridCol w:w="1366"/>
      </w:tblGrid>
      <w:tr w:rsidR="009D5CCE" w14:paraId="3142BD23" w14:textId="139BDD95" w:rsidTr="009D5CCE">
        <w:trPr>
          <w:gridAfter w:val="4"/>
          <w:cnfStyle w:val="100000000000" w:firstRow="1" w:lastRow="0" w:firstColumn="0" w:lastColumn="0" w:oddVBand="0" w:evenVBand="0" w:oddHBand="0" w:evenHBand="0" w:firstRowFirstColumn="0" w:firstRowLastColumn="0" w:lastRowFirstColumn="0" w:lastRowLastColumn="0"/>
          <w:wAfter w:w="6311" w:type="dxa"/>
        </w:trPr>
        <w:tc>
          <w:tcPr>
            <w:cnfStyle w:val="001000000000" w:firstRow="0" w:lastRow="0" w:firstColumn="1" w:lastColumn="0" w:oddVBand="0" w:evenVBand="0" w:oddHBand="0" w:evenHBand="0" w:firstRowFirstColumn="0" w:firstRowLastColumn="0" w:lastRowFirstColumn="0" w:lastRowLastColumn="0"/>
            <w:tcW w:w="1366" w:type="dxa"/>
          </w:tcPr>
          <w:p w14:paraId="5D905819" w14:textId="77777777" w:rsidR="009D5CCE" w:rsidRDefault="009D5CCE" w:rsidP="00777AF1">
            <w:pPr>
              <w:spacing w:line="480" w:lineRule="auto"/>
            </w:pPr>
          </w:p>
        </w:tc>
      </w:tr>
      <w:tr w:rsidR="009D5CCE" w14:paraId="6B17209F" w14:textId="05908F0D" w:rsidTr="009D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gridSpan w:val="2"/>
          </w:tcPr>
          <w:p w14:paraId="685EC7D9" w14:textId="77777777" w:rsidR="009D5CCE" w:rsidRDefault="009D5CCE" w:rsidP="009D5CCE">
            <w:pPr>
              <w:spacing w:line="480" w:lineRule="auto"/>
            </w:pPr>
            <w:r>
              <w:t>Measure</w:t>
            </w:r>
          </w:p>
        </w:tc>
        <w:tc>
          <w:tcPr>
            <w:tcW w:w="1621" w:type="dxa"/>
          </w:tcPr>
          <w:p w14:paraId="1725AB66" w14:textId="5AF1E6ED" w:rsidR="009D5CCE" w:rsidRPr="00F02B06"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rPr>
                <w:b/>
                <w:bCs/>
              </w:rPr>
            </w:pPr>
            <w:r w:rsidRPr="00F02B06">
              <w:rPr>
                <w:b/>
                <w:bCs/>
              </w:rPr>
              <w:t xml:space="preserve">Model </w:t>
            </w:r>
            <w:r>
              <w:rPr>
                <w:b/>
                <w:bCs/>
              </w:rPr>
              <w:t>1</w:t>
            </w:r>
          </w:p>
        </w:tc>
        <w:tc>
          <w:tcPr>
            <w:tcW w:w="1559" w:type="dxa"/>
          </w:tcPr>
          <w:p w14:paraId="1B2D1A2F" w14:textId="77777777" w:rsidR="009D5CCE" w:rsidRPr="00F02B06"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rPr>
                <w:b/>
                <w:bCs/>
              </w:rPr>
            </w:pPr>
            <w:r w:rsidRPr="00F02B06">
              <w:rPr>
                <w:b/>
                <w:bCs/>
              </w:rPr>
              <w:t>Model 2</w:t>
            </w:r>
          </w:p>
        </w:tc>
        <w:tc>
          <w:tcPr>
            <w:tcW w:w="1366" w:type="dxa"/>
          </w:tcPr>
          <w:p w14:paraId="15CCA2A4" w14:textId="42E760E0" w:rsidR="009D5CCE" w:rsidRPr="00F02B06"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rPr>
                <w:b/>
                <w:bCs/>
              </w:rPr>
            </w:pPr>
            <w:r w:rsidRPr="00F02B06">
              <w:rPr>
                <w:b/>
                <w:bCs/>
              </w:rPr>
              <w:t xml:space="preserve">Model </w:t>
            </w:r>
            <w:r>
              <w:rPr>
                <w:b/>
                <w:bCs/>
              </w:rPr>
              <w:t>3</w:t>
            </w:r>
          </w:p>
        </w:tc>
      </w:tr>
      <w:tr w:rsidR="009D5CCE" w14:paraId="39EA291D" w14:textId="66883AE7" w:rsidTr="009D5CCE">
        <w:tc>
          <w:tcPr>
            <w:cnfStyle w:val="001000000000" w:firstRow="0" w:lastRow="0" w:firstColumn="1" w:lastColumn="0" w:oddVBand="0" w:evenVBand="0" w:oddHBand="0" w:evenHBand="0" w:firstRowFirstColumn="0" w:firstRowLastColumn="0" w:lastRowFirstColumn="0" w:lastRowLastColumn="0"/>
            <w:tcW w:w="3131" w:type="dxa"/>
            <w:gridSpan w:val="2"/>
          </w:tcPr>
          <w:p w14:paraId="714B619B" w14:textId="77777777" w:rsidR="009D5CCE" w:rsidRDefault="009D5CCE" w:rsidP="009D5CCE">
            <w:pPr>
              <w:spacing w:line="480" w:lineRule="auto"/>
            </w:pPr>
            <w:r>
              <w:t>N</w:t>
            </w:r>
          </w:p>
        </w:tc>
        <w:tc>
          <w:tcPr>
            <w:tcW w:w="1621" w:type="dxa"/>
          </w:tcPr>
          <w:p w14:paraId="73EC5C3C" w14:textId="3D230A28" w:rsidR="009D5CCE" w:rsidRPr="009804C4" w:rsidRDefault="009D5CCE" w:rsidP="009D5CCE">
            <w:pPr>
              <w:spacing w:line="480" w:lineRule="auto"/>
              <w:cnfStyle w:val="000000000000" w:firstRow="0" w:lastRow="0" w:firstColumn="0" w:lastColumn="0" w:oddVBand="0" w:evenVBand="0" w:oddHBand="0" w:evenHBand="0" w:firstRowFirstColumn="0" w:firstRowLastColumn="0" w:lastRowFirstColumn="0" w:lastRowLastColumn="0"/>
            </w:pPr>
            <w:r w:rsidRPr="009804C4">
              <w:t>5040</w:t>
            </w:r>
          </w:p>
        </w:tc>
        <w:tc>
          <w:tcPr>
            <w:tcW w:w="1559" w:type="dxa"/>
          </w:tcPr>
          <w:p w14:paraId="4D9B5D69" w14:textId="77777777" w:rsidR="009D5CCE" w:rsidRPr="009804C4" w:rsidRDefault="009D5CCE" w:rsidP="009D5CCE">
            <w:pPr>
              <w:spacing w:line="480" w:lineRule="auto"/>
              <w:cnfStyle w:val="000000000000" w:firstRow="0" w:lastRow="0" w:firstColumn="0" w:lastColumn="0" w:oddVBand="0" w:evenVBand="0" w:oddHBand="0" w:evenHBand="0" w:firstRowFirstColumn="0" w:firstRowLastColumn="0" w:lastRowFirstColumn="0" w:lastRowLastColumn="0"/>
            </w:pPr>
            <w:r w:rsidRPr="009804C4">
              <w:t>2215</w:t>
            </w:r>
          </w:p>
        </w:tc>
        <w:tc>
          <w:tcPr>
            <w:tcW w:w="1366" w:type="dxa"/>
          </w:tcPr>
          <w:p w14:paraId="13489B25" w14:textId="0E20FB00" w:rsidR="009D5CCE" w:rsidRPr="009804C4" w:rsidRDefault="001951F4" w:rsidP="009D5CCE">
            <w:pPr>
              <w:spacing w:line="480" w:lineRule="auto"/>
              <w:cnfStyle w:val="000000000000" w:firstRow="0" w:lastRow="0" w:firstColumn="0" w:lastColumn="0" w:oddVBand="0" w:evenVBand="0" w:oddHBand="0" w:evenHBand="0" w:firstRowFirstColumn="0" w:firstRowLastColumn="0" w:lastRowFirstColumn="0" w:lastRowLastColumn="0"/>
            </w:pPr>
            <w:r>
              <w:t>1516</w:t>
            </w:r>
          </w:p>
        </w:tc>
      </w:tr>
      <w:tr w:rsidR="009D5CCE" w14:paraId="66340459" w14:textId="63748B25" w:rsidTr="009D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gridSpan w:val="2"/>
          </w:tcPr>
          <w:p w14:paraId="6738156D" w14:textId="77777777" w:rsidR="009D5CCE" w:rsidRDefault="009D5CCE" w:rsidP="009D5CCE">
            <w:pPr>
              <w:spacing w:line="480" w:lineRule="auto"/>
            </w:pPr>
            <w:r>
              <w:t>Chi-Square Significance</w:t>
            </w:r>
          </w:p>
        </w:tc>
        <w:tc>
          <w:tcPr>
            <w:tcW w:w="1621" w:type="dxa"/>
          </w:tcPr>
          <w:p w14:paraId="6D9AD2E8" w14:textId="008FF0D4" w:rsidR="009D5CCE" w:rsidRDefault="001951F4" w:rsidP="009D5CCE">
            <w:pPr>
              <w:spacing w:line="480" w:lineRule="auto"/>
              <w:cnfStyle w:val="000000100000" w:firstRow="0" w:lastRow="0" w:firstColumn="0" w:lastColumn="0" w:oddVBand="0" w:evenVBand="0" w:oddHBand="1" w:evenHBand="0" w:firstRowFirstColumn="0" w:firstRowLastColumn="0" w:lastRowFirstColumn="0" w:lastRowLastColumn="0"/>
            </w:pPr>
            <w:r>
              <w:t>&lt; 0.00</w:t>
            </w:r>
          </w:p>
        </w:tc>
        <w:tc>
          <w:tcPr>
            <w:tcW w:w="1559" w:type="dxa"/>
          </w:tcPr>
          <w:p w14:paraId="679A0617" w14:textId="5062EE0A" w:rsidR="009D5CCE" w:rsidRDefault="001951F4" w:rsidP="009D5CCE">
            <w:pPr>
              <w:spacing w:line="480" w:lineRule="auto"/>
              <w:cnfStyle w:val="000000100000" w:firstRow="0" w:lastRow="0" w:firstColumn="0" w:lastColumn="0" w:oddVBand="0" w:evenVBand="0" w:oddHBand="1" w:evenHBand="0" w:firstRowFirstColumn="0" w:firstRowLastColumn="0" w:lastRowFirstColumn="0" w:lastRowLastColumn="0"/>
            </w:pPr>
            <w:r>
              <w:t>&lt; 0.00</w:t>
            </w:r>
          </w:p>
        </w:tc>
        <w:tc>
          <w:tcPr>
            <w:tcW w:w="1366" w:type="dxa"/>
          </w:tcPr>
          <w:p w14:paraId="090AE6D5" w14:textId="51BCB421" w:rsidR="009D5CCE" w:rsidRPr="00E43C38" w:rsidRDefault="001951F4" w:rsidP="009D5CCE">
            <w:pPr>
              <w:spacing w:line="480" w:lineRule="auto"/>
              <w:cnfStyle w:val="000000100000" w:firstRow="0" w:lastRow="0" w:firstColumn="0" w:lastColumn="0" w:oddVBand="0" w:evenVBand="0" w:oddHBand="1" w:evenHBand="0" w:firstRowFirstColumn="0" w:firstRowLastColumn="0" w:lastRowFirstColumn="0" w:lastRowLastColumn="0"/>
            </w:pPr>
            <w:r>
              <w:t>&lt; 0.00</w:t>
            </w:r>
          </w:p>
        </w:tc>
      </w:tr>
      <w:tr w:rsidR="009D5CCE" w14:paraId="22479A38" w14:textId="02462B6F" w:rsidTr="009D5CCE">
        <w:tc>
          <w:tcPr>
            <w:cnfStyle w:val="001000000000" w:firstRow="0" w:lastRow="0" w:firstColumn="1" w:lastColumn="0" w:oddVBand="0" w:evenVBand="0" w:oddHBand="0" w:evenHBand="0" w:firstRowFirstColumn="0" w:firstRowLastColumn="0" w:lastRowFirstColumn="0" w:lastRowLastColumn="0"/>
            <w:tcW w:w="3131" w:type="dxa"/>
            <w:gridSpan w:val="2"/>
          </w:tcPr>
          <w:p w14:paraId="7497B733" w14:textId="77777777" w:rsidR="009D5CCE" w:rsidRDefault="009D5CCE" w:rsidP="009D5CCE">
            <w:pPr>
              <w:spacing w:line="480" w:lineRule="auto"/>
            </w:pPr>
            <w:r>
              <w:t>BIC</w:t>
            </w:r>
          </w:p>
        </w:tc>
        <w:tc>
          <w:tcPr>
            <w:tcW w:w="1621" w:type="dxa"/>
          </w:tcPr>
          <w:p w14:paraId="7B5C1CCE" w14:textId="427F181A" w:rsidR="009D5CCE" w:rsidRDefault="001951F4" w:rsidP="009D5CCE">
            <w:pPr>
              <w:spacing w:line="480" w:lineRule="auto"/>
              <w:cnfStyle w:val="000000000000" w:firstRow="0" w:lastRow="0" w:firstColumn="0" w:lastColumn="0" w:oddVBand="0" w:evenVBand="0" w:oddHBand="0" w:evenHBand="0" w:firstRowFirstColumn="0" w:firstRowLastColumn="0" w:lastRowFirstColumn="0" w:lastRowLastColumn="0"/>
            </w:pPr>
            <w:r>
              <w:t>2388</w:t>
            </w:r>
          </w:p>
        </w:tc>
        <w:tc>
          <w:tcPr>
            <w:tcW w:w="1559" w:type="dxa"/>
          </w:tcPr>
          <w:p w14:paraId="17C9FFA7" w14:textId="4FC613CB" w:rsidR="009D5CCE" w:rsidRDefault="001951F4" w:rsidP="009D5CCE">
            <w:pPr>
              <w:spacing w:line="480" w:lineRule="auto"/>
              <w:cnfStyle w:val="000000000000" w:firstRow="0" w:lastRow="0" w:firstColumn="0" w:lastColumn="0" w:oddVBand="0" w:evenVBand="0" w:oddHBand="0" w:evenHBand="0" w:firstRowFirstColumn="0" w:firstRowLastColumn="0" w:lastRowFirstColumn="0" w:lastRowLastColumn="0"/>
            </w:pPr>
            <w:r>
              <w:t>1190</w:t>
            </w:r>
          </w:p>
        </w:tc>
        <w:tc>
          <w:tcPr>
            <w:tcW w:w="1366" w:type="dxa"/>
          </w:tcPr>
          <w:p w14:paraId="58FD01B0" w14:textId="5C46457F" w:rsidR="009D5CCE" w:rsidRDefault="001951F4" w:rsidP="009D5CCE">
            <w:pPr>
              <w:spacing w:line="480" w:lineRule="auto"/>
              <w:cnfStyle w:val="000000000000" w:firstRow="0" w:lastRow="0" w:firstColumn="0" w:lastColumn="0" w:oddVBand="0" w:evenVBand="0" w:oddHBand="0" w:evenHBand="0" w:firstRowFirstColumn="0" w:firstRowLastColumn="0" w:lastRowFirstColumn="0" w:lastRowLastColumn="0"/>
            </w:pPr>
            <w:r>
              <w:t>1110</w:t>
            </w:r>
          </w:p>
        </w:tc>
      </w:tr>
      <w:tr w:rsidR="009D5CCE" w14:paraId="3DCD615E" w14:textId="7D3697E6" w:rsidTr="009D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gridSpan w:val="2"/>
          </w:tcPr>
          <w:p w14:paraId="2FF40DDE" w14:textId="77777777" w:rsidR="009D5CCE" w:rsidRPr="0035527C" w:rsidRDefault="009D5CCE" w:rsidP="009D5CCE">
            <w:pPr>
              <w:spacing w:line="480" w:lineRule="auto"/>
              <w:rPr>
                <w:vertAlign w:val="superscript"/>
              </w:rPr>
            </w:pPr>
            <w:r>
              <w:t>McFadden’s Adjusted R</w:t>
            </w:r>
            <w:r>
              <w:rPr>
                <w:vertAlign w:val="superscript"/>
              </w:rPr>
              <w:t>2</w:t>
            </w:r>
          </w:p>
        </w:tc>
        <w:tc>
          <w:tcPr>
            <w:tcW w:w="1621" w:type="dxa"/>
          </w:tcPr>
          <w:p w14:paraId="5838A2DA" w14:textId="20D0C7FA" w:rsidR="009D5CCE"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pPr>
            <w:r>
              <w:t>0.175</w:t>
            </w:r>
          </w:p>
        </w:tc>
        <w:tc>
          <w:tcPr>
            <w:tcW w:w="1559" w:type="dxa"/>
          </w:tcPr>
          <w:p w14:paraId="0FCC67A8" w14:textId="77777777" w:rsidR="009D5CCE"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pPr>
            <w:r>
              <w:t>0.199</w:t>
            </w:r>
          </w:p>
        </w:tc>
        <w:tc>
          <w:tcPr>
            <w:tcW w:w="1366" w:type="dxa"/>
          </w:tcPr>
          <w:p w14:paraId="3C3A2648" w14:textId="612217F6" w:rsidR="009D5CCE" w:rsidRDefault="009D5CCE" w:rsidP="009D5CCE">
            <w:pPr>
              <w:cnfStyle w:val="000000100000" w:firstRow="0" w:lastRow="0" w:firstColumn="0" w:lastColumn="0" w:oddVBand="0" w:evenVBand="0" w:oddHBand="1" w:evenHBand="0" w:firstRowFirstColumn="0" w:firstRowLastColumn="0" w:lastRowFirstColumn="0" w:lastRowLastColumn="0"/>
            </w:pPr>
            <w:r>
              <w:t>0.13</w:t>
            </w:r>
            <w:r w:rsidR="003C0936">
              <w:t>5</w:t>
            </w:r>
          </w:p>
          <w:p w14:paraId="326E5707" w14:textId="77777777" w:rsidR="009D5CCE"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pPr>
          </w:p>
        </w:tc>
      </w:tr>
      <w:tr w:rsidR="009D5CCE" w14:paraId="64954E3F" w14:textId="4E0D86C7" w:rsidTr="009D5CCE">
        <w:tc>
          <w:tcPr>
            <w:cnfStyle w:val="001000000000" w:firstRow="0" w:lastRow="0" w:firstColumn="1" w:lastColumn="0" w:oddVBand="0" w:evenVBand="0" w:oddHBand="0" w:evenHBand="0" w:firstRowFirstColumn="0" w:firstRowLastColumn="0" w:lastRowFirstColumn="0" w:lastRowLastColumn="0"/>
            <w:tcW w:w="3131" w:type="dxa"/>
            <w:gridSpan w:val="2"/>
          </w:tcPr>
          <w:p w14:paraId="0B1D2619" w14:textId="77777777" w:rsidR="009D5CCE" w:rsidRDefault="009D5CCE" w:rsidP="009D5CCE">
            <w:pPr>
              <w:spacing w:line="480" w:lineRule="auto"/>
            </w:pPr>
            <w:r>
              <w:t>Out-of-Sample Test Accuracy</w:t>
            </w:r>
          </w:p>
        </w:tc>
        <w:tc>
          <w:tcPr>
            <w:tcW w:w="1621" w:type="dxa"/>
          </w:tcPr>
          <w:p w14:paraId="784B437A" w14:textId="049495D2" w:rsidR="009D5CCE" w:rsidRDefault="009D5CCE" w:rsidP="009D5CCE">
            <w:pPr>
              <w:cnfStyle w:val="000000000000" w:firstRow="0" w:lastRow="0" w:firstColumn="0" w:lastColumn="0" w:oddVBand="0" w:evenVBand="0" w:oddHBand="0" w:evenHBand="0" w:firstRowFirstColumn="0" w:firstRowLastColumn="0" w:lastRowFirstColumn="0" w:lastRowLastColumn="0"/>
            </w:pPr>
            <w:r>
              <w:t>0.9157</w:t>
            </w:r>
          </w:p>
        </w:tc>
        <w:tc>
          <w:tcPr>
            <w:tcW w:w="1559" w:type="dxa"/>
          </w:tcPr>
          <w:p w14:paraId="7A689A93" w14:textId="77777777" w:rsidR="009D5CCE" w:rsidRDefault="009D5CCE" w:rsidP="009D5CCE">
            <w:pPr>
              <w:spacing w:line="480" w:lineRule="auto"/>
              <w:cnfStyle w:val="000000000000" w:firstRow="0" w:lastRow="0" w:firstColumn="0" w:lastColumn="0" w:oddVBand="0" w:evenVBand="0" w:oddHBand="0" w:evenHBand="0" w:firstRowFirstColumn="0" w:firstRowLastColumn="0" w:lastRowFirstColumn="0" w:lastRowLastColumn="0"/>
            </w:pPr>
            <w:r>
              <w:t>0.93</w:t>
            </w:r>
          </w:p>
        </w:tc>
        <w:tc>
          <w:tcPr>
            <w:tcW w:w="1366" w:type="dxa"/>
          </w:tcPr>
          <w:p w14:paraId="77F854F5" w14:textId="1DDB7059" w:rsidR="009D5CCE" w:rsidRDefault="009D5CCE" w:rsidP="009D5CCE">
            <w:pPr>
              <w:spacing w:line="480" w:lineRule="auto"/>
              <w:cnfStyle w:val="000000000000" w:firstRow="0" w:lastRow="0" w:firstColumn="0" w:lastColumn="0" w:oddVBand="0" w:evenVBand="0" w:oddHBand="0" w:evenHBand="0" w:firstRowFirstColumn="0" w:firstRowLastColumn="0" w:lastRowFirstColumn="0" w:lastRowLastColumn="0"/>
            </w:pPr>
            <w:r>
              <w:t>0.8955</w:t>
            </w:r>
          </w:p>
        </w:tc>
      </w:tr>
      <w:tr w:rsidR="009D5CCE" w14:paraId="50300B89" w14:textId="0CE044F3" w:rsidTr="009D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gridSpan w:val="2"/>
          </w:tcPr>
          <w:p w14:paraId="4EE7A598" w14:textId="77777777" w:rsidR="009D5CCE" w:rsidRDefault="009D5CCE" w:rsidP="009D5CCE">
            <w:pPr>
              <w:spacing w:line="480" w:lineRule="auto"/>
            </w:pPr>
            <w:r>
              <w:t>Out-of-Sample Test Balanced Accuracy</w:t>
            </w:r>
          </w:p>
        </w:tc>
        <w:tc>
          <w:tcPr>
            <w:tcW w:w="1621" w:type="dxa"/>
          </w:tcPr>
          <w:p w14:paraId="27C8A8D6" w14:textId="53443E27" w:rsidR="009D5CCE" w:rsidRDefault="009D5CCE" w:rsidP="009D5CCE">
            <w:pPr>
              <w:cnfStyle w:val="000000100000" w:firstRow="0" w:lastRow="0" w:firstColumn="0" w:lastColumn="0" w:oddVBand="0" w:evenVBand="0" w:oddHBand="1" w:evenHBand="0" w:firstRowFirstColumn="0" w:firstRowLastColumn="0" w:lastRowFirstColumn="0" w:lastRowLastColumn="0"/>
            </w:pPr>
            <w:r>
              <w:t>0.5058</w:t>
            </w:r>
          </w:p>
        </w:tc>
        <w:tc>
          <w:tcPr>
            <w:tcW w:w="1559" w:type="dxa"/>
          </w:tcPr>
          <w:p w14:paraId="5801F3CE" w14:textId="77777777" w:rsidR="009D5CCE"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pPr>
            <w:r>
              <w:t>0.5452</w:t>
            </w:r>
          </w:p>
        </w:tc>
        <w:tc>
          <w:tcPr>
            <w:tcW w:w="1366" w:type="dxa"/>
          </w:tcPr>
          <w:p w14:paraId="12C1E131" w14:textId="0671D828" w:rsidR="009D5CCE"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pPr>
            <w:r>
              <w:t>0.5297</w:t>
            </w:r>
          </w:p>
        </w:tc>
      </w:tr>
      <w:tr w:rsidR="009D5CCE" w14:paraId="34F32A66" w14:textId="32E8D025" w:rsidTr="009D5CCE">
        <w:tc>
          <w:tcPr>
            <w:cnfStyle w:val="001000000000" w:firstRow="0" w:lastRow="0" w:firstColumn="1" w:lastColumn="0" w:oddVBand="0" w:evenVBand="0" w:oddHBand="0" w:evenHBand="0" w:firstRowFirstColumn="0" w:firstRowLastColumn="0" w:lastRowFirstColumn="0" w:lastRowLastColumn="0"/>
            <w:tcW w:w="3131" w:type="dxa"/>
            <w:gridSpan w:val="2"/>
          </w:tcPr>
          <w:p w14:paraId="5E37561E" w14:textId="77777777" w:rsidR="009D5CCE" w:rsidRDefault="009D5CCE" w:rsidP="009D5CCE">
            <w:pPr>
              <w:spacing w:line="480" w:lineRule="auto"/>
            </w:pPr>
            <w:r>
              <w:t>Out-of-Sample Test Sensitivity</w:t>
            </w:r>
          </w:p>
        </w:tc>
        <w:tc>
          <w:tcPr>
            <w:tcW w:w="1621" w:type="dxa"/>
          </w:tcPr>
          <w:p w14:paraId="0BEFA474" w14:textId="7C114617" w:rsidR="009D5CCE" w:rsidRDefault="009D5CCE" w:rsidP="009D5CCE">
            <w:pPr>
              <w:cnfStyle w:val="000000000000" w:firstRow="0" w:lastRow="0" w:firstColumn="0" w:lastColumn="0" w:oddVBand="0" w:evenVBand="0" w:oddHBand="0" w:evenHBand="0" w:firstRowFirstColumn="0" w:firstRowLastColumn="0" w:lastRowFirstColumn="0" w:lastRowLastColumn="0"/>
            </w:pPr>
            <w:r>
              <w:t>1.0000</w:t>
            </w:r>
          </w:p>
        </w:tc>
        <w:tc>
          <w:tcPr>
            <w:tcW w:w="1559" w:type="dxa"/>
          </w:tcPr>
          <w:p w14:paraId="0384AAAB" w14:textId="77777777" w:rsidR="009D5CCE" w:rsidRDefault="009D5CCE" w:rsidP="009D5CCE">
            <w:pPr>
              <w:spacing w:line="480" w:lineRule="auto"/>
              <w:cnfStyle w:val="000000000000" w:firstRow="0" w:lastRow="0" w:firstColumn="0" w:lastColumn="0" w:oddVBand="0" w:evenVBand="0" w:oddHBand="0" w:evenHBand="0" w:firstRowFirstColumn="0" w:firstRowLastColumn="0" w:lastRowFirstColumn="0" w:lastRowLastColumn="0"/>
            </w:pPr>
            <w:r>
              <w:t>0.9903</w:t>
            </w:r>
          </w:p>
        </w:tc>
        <w:tc>
          <w:tcPr>
            <w:tcW w:w="1366" w:type="dxa"/>
          </w:tcPr>
          <w:p w14:paraId="2885EFE3" w14:textId="587E377E" w:rsidR="009D5CCE" w:rsidRDefault="009D5CCE" w:rsidP="009D5CCE">
            <w:pPr>
              <w:spacing w:line="480" w:lineRule="auto"/>
              <w:cnfStyle w:val="000000000000" w:firstRow="0" w:lastRow="0" w:firstColumn="0" w:lastColumn="0" w:oddVBand="0" w:evenVBand="0" w:oddHBand="0" w:evenHBand="0" w:firstRowFirstColumn="0" w:firstRowLastColumn="0" w:lastRowFirstColumn="0" w:lastRowLastColumn="0"/>
            </w:pPr>
            <w:r>
              <w:t>0.9794</w:t>
            </w:r>
          </w:p>
        </w:tc>
      </w:tr>
      <w:tr w:rsidR="009D5CCE" w14:paraId="3A4BB82E" w14:textId="3550A624" w:rsidTr="009D5C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1" w:type="dxa"/>
            <w:gridSpan w:val="2"/>
          </w:tcPr>
          <w:p w14:paraId="6FAE5E86" w14:textId="77777777" w:rsidR="009D5CCE" w:rsidRDefault="009D5CCE" w:rsidP="009D5CCE">
            <w:pPr>
              <w:spacing w:line="480" w:lineRule="auto"/>
            </w:pPr>
            <w:r>
              <w:t>Out-of-Sample Test Specificity</w:t>
            </w:r>
          </w:p>
        </w:tc>
        <w:tc>
          <w:tcPr>
            <w:tcW w:w="1621" w:type="dxa"/>
          </w:tcPr>
          <w:p w14:paraId="0F6D21DC" w14:textId="3DBADE16" w:rsidR="009D5CCE" w:rsidRDefault="009D5CCE" w:rsidP="009D5CCE">
            <w:pPr>
              <w:cnfStyle w:val="000000100000" w:firstRow="0" w:lastRow="0" w:firstColumn="0" w:lastColumn="0" w:oddVBand="0" w:evenVBand="0" w:oddHBand="1" w:evenHBand="0" w:firstRowFirstColumn="0" w:firstRowLastColumn="0" w:lastRowFirstColumn="0" w:lastRowLastColumn="0"/>
            </w:pPr>
            <w:r>
              <w:t>0.0116</w:t>
            </w:r>
          </w:p>
        </w:tc>
        <w:tc>
          <w:tcPr>
            <w:tcW w:w="1559" w:type="dxa"/>
          </w:tcPr>
          <w:p w14:paraId="68B8AD0A" w14:textId="77777777" w:rsidR="009D5CCE"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pPr>
            <w:r>
              <w:t>0.1000</w:t>
            </w:r>
          </w:p>
        </w:tc>
        <w:tc>
          <w:tcPr>
            <w:tcW w:w="1366" w:type="dxa"/>
          </w:tcPr>
          <w:p w14:paraId="72028246" w14:textId="7D23C91E" w:rsidR="009D5CCE" w:rsidRDefault="009D5CCE" w:rsidP="009D5CCE">
            <w:pPr>
              <w:spacing w:line="480" w:lineRule="auto"/>
              <w:cnfStyle w:val="000000100000" w:firstRow="0" w:lastRow="0" w:firstColumn="0" w:lastColumn="0" w:oddVBand="0" w:evenVBand="0" w:oddHBand="1" w:evenHBand="0" w:firstRowFirstColumn="0" w:firstRowLastColumn="0" w:lastRowFirstColumn="0" w:lastRowLastColumn="0"/>
            </w:pPr>
            <w:r>
              <w:t>0.0800</w:t>
            </w:r>
          </w:p>
        </w:tc>
      </w:tr>
    </w:tbl>
    <w:p w14:paraId="5B8A8A20" w14:textId="05E5A22B" w:rsidR="00C86EDB" w:rsidRDefault="00C86EDB" w:rsidP="004444DD">
      <w:pPr>
        <w:spacing w:line="480" w:lineRule="auto"/>
      </w:pPr>
    </w:p>
    <w:tbl>
      <w:tblPr>
        <w:tblW w:w="9383"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2211"/>
        <w:gridCol w:w="4292"/>
      </w:tblGrid>
      <w:tr w:rsidR="00B11E00" w:rsidRPr="00B11E00" w14:paraId="32A5A37C" w14:textId="77777777" w:rsidTr="00EE4DB7">
        <w:trPr>
          <w:trHeight w:val="385"/>
          <w:tblHeader/>
        </w:trPr>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14:paraId="47D788BD" w14:textId="77777777" w:rsidR="00B11E00" w:rsidRPr="00B11E00" w:rsidRDefault="00B11E00" w:rsidP="00B11E00">
            <w:pPr>
              <w:spacing w:after="150" w:line="240" w:lineRule="auto"/>
              <w:rPr>
                <w:rFonts w:ascii="Arial Narrow" w:eastAsia="Times New Roman" w:hAnsi="Arial Narrow" w:cs="Times New Roman"/>
                <w:color w:val="777777"/>
              </w:rPr>
            </w:pPr>
            <w:r w:rsidRPr="00B11E00">
              <w:rPr>
                <w:rFonts w:ascii="Arial Narrow" w:eastAsia="Times New Roman" w:hAnsi="Arial Narrow" w:cs="Times New Roman"/>
                <w:color w:val="777777"/>
              </w:rPr>
              <w:t>Model 1 Predictions</w:t>
            </w:r>
          </w:p>
        </w:tc>
      </w:tr>
      <w:tr w:rsidR="00A63182" w:rsidRPr="00B11E00" w14:paraId="288BCAA8" w14:textId="77777777" w:rsidTr="00A63182">
        <w:trPr>
          <w:trHeight w:val="385"/>
          <w:tblHeader/>
        </w:trPr>
        <w:tc>
          <w:tcPr>
            <w:tcW w:w="2880" w:type="dxa"/>
            <w:shd w:val="clear" w:color="auto" w:fill="FFFFFF"/>
            <w:tcMar>
              <w:top w:w="0" w:type="dxa"/>
              <w:left w:w="0" w:type="dxa"/>
              <w:bottom w:w="0" w:type="dxa"/>
              <w:right w:w="0" w:type="dxa"/>
            </w:tcMar>
            <w:vAlign w:val="center"/>
            <w:hideMark/>
          </w:tcPr>
          <w:p w14:paraId="177DAA4F" w14:textId="77777777" w:rsidR="00B11E00" w:rsidRPr="00B11E00" w:rsidRDefault="00B11E00" w:rsidP="00B11E00">
            <w:pPr>
              <w:spacing w:after="150" w:line="240" w:lineRule="auto"/>
              <w:rPr>
                <w:rFonts w:ascii="Arial Narrow" w:eastAsia="Times New Roman" w:hAnsi="Arial Narrow" w:cs="Times New Roman"/>
                <w:color w:val="777777"/>
              </w:rPr>
            </w:pPr>
          </w:p>
        </w:tc>
        <w:tc>
          <w:tcPr>
            <w:tcW w:w="6503" w:type="dxa"/>
            <w:gridSpan w:val="2"/>
            <w:shd w:val="clear" w:color="auto" w:fill="FFFFFF"/>
            <w:tcMar>
              <w:top w:w="0" w:type="dxa"/>
              <w:left w:w="45" w:type="dxa"/>
              <w:bottom w:w="0" w:type="dxa"/>
              <w:right w:w="45" w:type="dxa"/>
            </w:tcMar>
            <w:vAlign w:val="center"/>
            <w:hideMark/>
          </w:tcPr>
          <w:p w14:paraId="4AFB5F82" w14:textId="77777777" w:rsidR="00B11E00" w:rsidRPr="00B11E00" w:rsidRDefault="00B11E00" w:rsidP="00EE4DB7">
            <w:pPr>
              <w:spacing w:after="150" w:line="240" w:lineRule="auto"/>
              <w:rPr>
                <w:rFonts w:ascii="Arial Narrow" w:eastAsia="Times New Roman" w:hAnsi="Arial Narrow" w:cs="Times New Roman"/>
                <w:b/>
                <w:bCs/>
                <w:color w:val="444444"/>
              </w:rPr>
            </w:pPr>
            <w:r w:rsidRPr="00B11E00">
              <w:rPr>
                <w:rFonts w:ascii="Arial Narrow" w:eastAsia="Times New Roman" w:hAnsi="Arial Narrow" w:cs="Times New Roman"/>
                <w:b/>
                <w:bCs/>
                <w:color w:val="444444"/>
              </w:rPr>
              <w:t>Been told to have had a heart attack or stroke</w:t>
            </w:r>
          </w:p>
        </w:tc>
      </w:tr>
      <w:tr w:rsidR="00EE4DB7" w:rsidRPr="00A63182" w14:paraId="7E97F486" w14:textId="77777777" w:rsidTr="00A63182">
        <w:trPr>
          <w:trHeight w:val="418"/>
          <w:tblHeader/>
        </w:trPr>
        <w:tc>
          <w:tcPr>
            <w:tcW w:w="2880" w:type="dxa"/>
            <w:shd w:val="clear" w:color="auto" w:fill="FFFFFF"/>
            <w:tcMar>
              <w:top w:w="150" w:type="dxa"/>
              <w:left w:w="75" w:type="dxa"/>
              <w:bottom w:w="150" w:type="dxa"/>
              <w:right w:w="75" w:type="dxa"/>
            </w:tcMar>
            <w:vAlign w:val="bottom"/>
            <w:hideMark/>
          </w:tcPr>
          <w:p w14:paraId="15EA4D00" w14:textId="77777777" w:rsidR="00B11E00" w:rsidRPr="00B11E00" w:rsidRDefault="00B11E00" w:rsidP="00B11E00">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Predicted Classes</w:t>
            </w:r>
          </w:p>
        </w:tc>
        <w:tc>
          <w:tcPr>
            <w:tcW w:w="2211" w:type="dxa"/>
            <w:shd w:val="clear" w:color="auto" w:fill="FFFFFF"/>
            <w:tcMar>
              <w:top w:w="150" w:type="dxa"/>
              <w:left w:w="75" w:type="dxa"/>
              <w:bottom w:w="150" w:type="dxa"/>
              <w:right w:w="75" w:type="dxa"/>
            </w:tcMar>
            <w:vAlign w:val="bottom"/>
            <w:hideMark/>
          </w:tcPr>
          <w:p w14:paraId="5898B4CB" w14:textId="77777777" w:rsidR="00B11E00" w:rsidRPr="00B11E00" w:rsidRDefault="00B11E00" w:rsidP="00EE4DB7">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neg</w:t>
            </w:r>
          </w:p>
        </w:tc>
        <w:tc>
          <w:tcPr>
            <w:tcW w:w="4292" w:type="dxa"/>
            <w:shd w:val="clear" w:color="auto" w:fill="FFFFFF"/>
            <w:tcMar>
              <w:top w:w="150" w:type="dxa"/>
              <w:left w:w="75" w:type="dxa"/>
              <w:bottom w:w="150" w:type="dxa"/>
              <w:right w:w="75" w:type="dxa"/>
            </w:tcMar>
            <w:vAlign w:val="bottom"/>
            <w:hideMark/>
          </w:tcPr>
          <w:p w14:paraId="755CA7A2" w14:textId="77777777" w:rsidR="00B11E00" w:rsidRPr="00B11E00" w:rsidRDefault="00B11E00" w:rsidP="00EE4DB7">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pos</w:t>
            </w:r>
          </w:p>
        </w:tc>
      </w:tr>
      <w:tr w:rsidR="00EE4DB7" w:rsidRPr="00A63182" w14:paraId="7E86BB57" w14:textId="77777777" w:rsidTr="00A63182">
        <w:trPr>
          <w:trHeight w:val="418"/>
        </w:trPr>
        <w:tc>
          <w:tcPr>
            <w:tcW w:w="2880" w:type="dxa"/>
            <w:shd w:val="clear" w:color="auto" w:fill="FFFFFF"/>
            <w:tcMar>
              <w:top w:w="105" w:type="dxa"/>
              <w:left w:w="75" w:type="dxa"/>
              <w:bottom w:w="105" w:type="dxa"/>
              <w:right w:w="75" w:type="dxa"/>
            </w:tcMar>
            <w:vAlign w:val="center"/>
            <w:hideMark/>
          </w:tcPr>
          <w:p w14:paraId="268CB07E" w14:textId="77777777" w:rsidR="00B11E00" w:rsidRPr="00B11E00" w:rsidRDefault="00B11E00" w:rsidP="00B11E00">
            <w:pPr>
              <w:spacing w:after="150" w:line="276" w:lineRule="atLeast"/>
              <w:rPr>
                <w:rFonts w:ascii="Arial Narrow" w:eastAsia="Times New Roman" w:hAnsi="Arial Narrow" w:cs="Times New Roman"/>
                <w:color w:val="444444"/>
              </w:rPr>
            </w:pPr>
            <w:r w:rsidRPr="00B11E00">
              <w:rPr>
                <w:rFonts w:ascii="Arial Narrow" w:eastAsia="Times New Roman" w:hAnsi="Arial Narrow" w:cs="Times New Roman"/>
                <w:color w:val="444444"/>
              </w:rPr>
              <w:t>neg</w:t>
            </w:r>
          </w:p>
        </w:tc>
        <w:tc>
          <w:tcPr>
            <w:tcW w:w="2211" w:type="dxa"/>
            <w:shd w:val="clear" w:color="auto" w:fill="FFFFFF"/>
            <w:tcMar>
              <w:top w:w="105" w:type="dxa"/>
              <w:left w:w="75" w:type="dxa"/>
              <w:bottom w:w="105" w:type="dxa"/>
              <w:right w:w="75" w:type="dxa"/>
            </w:tcMar>
            <w:vAlign w:val="center"/>
            <w:hideMark/>
          </w:tcPr>
          <w:p w14:paraId="7E5B9654" w14:textId="28FFABCA" w:rsidR="00B11E00" w:rsidRPr="00B11E00" w:rsidRDefault="009D5CCE" w:rsidP="00EE4DB7">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1382</w:t>
            </w:r>
          </w:p>
        </w:tc>
        <w:tc>
          <w:tcPr>
            <w:tcW w:w="4292" w:type="dxa"/>
            <w:shd w:val="clear" w:color="auto" w:fill="FFFFFF"/>
            <w:tcMar>
              <w:top w:w="105" w:type="dxa"/>
              <w:left w:w="75" w:type="dxa"/>
              <w:bottom w:w="105" w:type="dxa"/>
              <w:right w:w="75" w:type="dxa"/>
            </w:tcMar>
            <w:vAlign w:val="center"/>
            <w:hideMark/>
          </w:tcPr>
          <w:p w14:paraId="1AA31C70" w14:textId="49593728" w:rsidR="00B11E00" w:rsidRPr="00B11E00" w:rsidRDefault="009D5CCE" w:rsidP="00EE4DB7">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129</w:t>
            </w:r>
          </w:p>
        </w:tc>
      </w:tr>
      <w:tr w:rsidR="00EE4DB7" w:rsidRPr="00A63182" w14:paraId="2190B13C" w14:textId="77777777" w:rsidTr="00A63182">
        <w:trPr>
          <w:trHeight w:val="418"/>
        </w:trPr>
        <w:tc>
          <w:tcPr>
            <w:tcW w:w="2880" w:type="dxa"/>
            <w:shd w:val="clear" w:color="auto" w:fill="FFFFFF"/>
            <w:tcMar>
              <w:top w:w="105" w:type="dxa"/>
              <w:left w:w="75" w:type="dxa"/>
              <w:bottom w:w="105" w:type="dxa"/>
              <w:right w:w="75" w:type="dxa"/>
            </w:tcMar>
            <w:vAlign w:val="center"/>
            <w:hideMark/>
          </w:tcPr>
          <w:p w14:paraId="11CE03D3" w14:textId="77777777" w:rsidR="00B11E00" w:rsidRPr="00B11E00" w:rsidRDefault="00B11E00" w:rsidP="00B11E00">
            <w:pPr>
              <w:spacing w:after="150" w:line="276" w:lineRule="atLeast"/>
              <w:rPr>
                <w:rFonts w:ascii="Arial Narrow" w:eastAsia="Times New Roman" w:hAnsi="Arial Narrow" w:cs="Times New Roman"/>
                <w:color w:val="444444"/>
              </w:rPr>
            </w:pPr>
            <w:r w:rsidRPr="00B11E00">
              <w:rPr>
                <w:rFonts w:ascii="Arial Narrow" w:eastAsia="Times New Roman" w:hAnsi="Arial Narrow" w:cs="Times New Roman"/>
                <w:color w:val="444444"/>
              </w:rPr>
              <w:t>pos</w:t>
            </w:r>
          </w:p>
        </w:tc>
        <w:tc>
          <w:tcPr>
            <w:tcW w:w="2211" w:type="dxa"/>
            <w:shd w:val="clear" w:color="auto" w:fill="FFFFFF"/>
            <w:tcMar>
              <w:top w:w="105" w:type="dxa"/>
              <w:left w:w="75" w:type="dxa"/>
              <w:bottom w:w="105" w:type="dxa"/>
              <w:right w:w="75" w:type="dxa"/>
            </w:tcMar>
            <w:vAlign w:val="center"/>
            <w:hideMark/>
          </w:tcPr>
          <w:p w14:paraId="27757C03" w14:textId="3C991EF1" w:rsidR="00B11E00" w:rsidRPr="00B11E00" w:rsidRDefault="009D5CCE" w:rsidP="00EE4DB7">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0</w:t>
            </w:r>
          </w:p>
        </w:tc>
        <w:tc>
          <w:tcPr>
            <w:tcW w:w="4292" w:type="dxa"/>
            <w:shd w:val="clear" w:color="auto" w:fill="FFFFFF"/>
            <w:tcMar>
              <w:top w:w="105" w:type="dxa"/>
              <w:left w:w="75" w:type="dxa"/>
              <w:bottom w:w="105" w:type="dxa"/>
              <w:right w:w="75" w:type="dxa"/>
            </w:tcMar>
            <w:vAlign w:val="center"/>
            <w:hideMark/>
          </w:tcPr>
          <w:p w14:paraId="61234811" w14:textId="3F253713" w:rsidR="00B11E00" w:rsidRPr="00B11E00" w:rsidRDefault="009D5CCE" w:rsidP="00EE4DB7">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1</w:t>
            </w:r>
          </w:p>
        </w:tc>
      </w:tr>
    </w:tbl>
    <w:p w14:paraId="558AFCD9" w14:textId="19CDE0DF" w:rsidR="00C86EDB" w:rsidRDefault="00C86EDB" w:rsidP="004444DD">
      <w:pPr>
        <w:spacing w:line="480" w:lineRule="auto"/>
      </w:pPr>
    </w:p>
    <w:p w14:paraId="0A388F20" w14:textId="77777777" w:rsidR="00EE4DB7" w:rsidRDefault="00EE4DB7" w:rsidP="004444DD">
      <w:pPr>
        <w:spacing w:line="480" w:lineRule="auto"/>
      </w:pPr>
    </w:p>
    <w:tbl>
      <w:tblPr>
        <w:tblW w:w="9383"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2211"/>
        <w:gridCol w:w="4292"/>
      </w:tblGrid>
      <w:tr w:rsidR="009D5CCE" w:rsidRPr="00B11E00" w14:paraId="34B4384A" w14:textId="77777777" w:rsidTr="0048234A">
        <w:trPr>
          <w:trHeight w:val="385"/>
          <w:tblHeader/>
        </w:trPr>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14:paraId="06DF044A" w14:textId="2F169FD8" w:rsidR="009D5CCE" w:rsidRPr="00B11E00" w:rsidRDefault="009D5CCE" w:rsidP="0048234A">
            <w:pPr>
              <w:spacing w:after="150" w:line="240" w:lineRule="auto"/>
              <w:rPr>
                <w:rFonts w:ascii="Arial Narrow" w:eastAsia="Times New Roman" w:hAnsi="Arial Narrow" w:cs="Times New Roman"/>
                <w:color w:val="777777"/>
              </w:rPr>
            </w:pPr>
            <w:r w:rsidRPr="00B11E00">
              <w:rPr>
                <w:rFonts w:ascii="Arial Narrow" w:eastAsia="Times New Roman" w:hAnsi="Arial Narrow" w:cs="Times New Roman"/>
                <w:color w:val="777777"/>
              </w:rPr>
              <w:lastRenderedPageBreak/>
              <w:t xml:space="preserve">Model </w:t>
            </w:r>
            <w:r>
              <w:rPr>
                <w:rFonts w:ascii="Arial Narrow" w:eastAsia="Times New Roman" w:hAnsi="Arial Narrow" w:cs="Times New Roman"/>
                <w:color w:val="777777"/>
              </w:rPr>
              <w:t>2</w:t>
            </w:r>
            <w:r w:rsidRPr="00B11E00">
              <w:rPr>
                <w:rFonts w:ascii="Arial Narrow" w:eastAsia="Times New Roman" w:hAnsi="Arial Narrow" w:cs="Times New Roman"/>
                <w:color w:val="777777"/>
              </w:rPr>
              <w:t xml:space="preserve"> Predictions</w:t>
            </w:r>
          </w:p>
        </w:tc>
      </w:tr>
      <w:tr w:rsidR="009D5CCE" w:rsidRPr="00B11E00" w14:paraId="5918F2F9" w14:textId="77777777" w:rsidTr="0048234A">
        <w:trPr>
          <w:trHeight w:val="385"/>
          <w:tblHeader/>
        </w:trPr>
        <w:tc>
          <w:tcPr>
            <w:tcW w:w="2880" w:type="dxa"/>
            <w:shd w:val="clear" w:color="auto" w:fill="FFFFFF"/>
            <w:tcMar>
              <w:top w:w="0" w:type="dxa"/>
              <w:left w:w="0" w:type="dxa"/>
              <w:bottom w:w="0" w:type="dxa"/>
              <w:right w:w="0" w:type="dxa"/>
            </w:tcMar>
            <w:vAlign w:val="center"/>
            <w:hideMark/>
          </w:tcPr>
          <w:p w14:paraId="00E04B93" w14:textId="77777777" w:rsidR="009D5CCE" w:rsidRPr="00B11E00" w:rsidRDefault="009D5CCE" w:rsidP="0048234A">
            <w:pPr>
              <w:spacing w:after="150" w:line="240" w:lineRule="auto"/>
              <w:rPr>
                <w:rFonts w:ascii="Arial Narrow" w:eastAsia="Times New Roman" w:hAnsi="Arial Narrow" w:cs="Times New Roman"/>
                <w:color w:val="777777"/>
              </w:rPr>
            </w:pPr>
          </w:p>
        </w:tc>
        <w:tc>
          <w:tcPr>
            <w:tcW w:w="6503" w:type="dxa"/>
            <w:gridSpan w:val="2"/>
            <w:shd w:val="clear" w:color="auto" w:fill="FFFFFF"/>
            <w:tcMar>
              <w:top w:w="0" w:type="dxa"/>
              <w:left w:w="45" w:type="dxa"/>
              <w:bottom w:w="0" w:type="dxa"/>
              <w:right w:w="45" w:type="dxa"/>
            </w:tcMar>
            <w:vAlign w:val="center"/>
            <w:hideMark/>
          </w:tcPr>
          <w:p w14:paraId="37BFEDF7" w14:textId="77777777" w:rsidR="009D5CCE" w:rsidRPr="00B11E00" w:rsidRDefault="009D5CCE" w:rsidP="0048234A">
            <w:pPr>
              <w:spacing w:after="150" w:line="240" w:lineRule="auto"/>
              <w:rPr>
                <w:rFonts w:ascii="Arial Narrow" w:eastAsia="Times New Roman" w:hAnsi="Arial Narrow" w:cs="Times New Roman"/>
                <w:b/>
                <w:bCs/>
                <w:color w:val="444444"/>
              </w:rPr>
            </w:pPr>
            <w:r w:rsidRPr="00B11E00">
              <w:rPr>
                <w:rFonts w:ascii="Arial Narrow" w:eastAsia="Times New Roman" w:hAnsi="Arial Narrow" w:cs="Times New Roman"/>
                <w:b/>
                <w:bCs/>
                <w:color w:val="444444"/>
              </w:rPr>
              <w:t>Been told to have had a heart attack or stroke</w:t>
            </w:r>
          </w:p>
        </w:tc>
      </w:tr>
      <w:tr w:rsidR="009D5CCE" w:rsidRPr="00A63182" w14:paraId="6E9DE734" w14:textId="77777777" w:rsidTr="0048234A">
        <w:trPr>
          <w:trHeight w:val="418"/>
          <w:tblHeader/>
        </w:trPr>
        <w:tc>
          <w:tcPr>
            <w:tcW w:w="2880" w:type="dxa"/>
            <w:shd w:val="clear" w:color="auto" w:fill="FFFFFF"/>
            <w:tcMar>
              <w:top w:w="150" w:type="dxa"/>
              <w:left w:w="75" w:type="dxa"/>
              <w:bottom w:w="150" w:type="dxa"/>
              <w:right w:w="75" w:type="dxa"/>
            </w:tcMar>
            <w:vAlign w:val="bottom"/>
            <w:hideMark/>
          </w:tcPr>
          <w:p w14:paraId="2D2E2262" w14:textId="77777777" w:rsidR="009D5CCE" w:rsidRPr="00B11E00" w:rsidRDefault="009D5CCE" w:rsidP="0048234A">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Predicted Classes</w:t>
            </w:r>
          </w:p>
        </w:tc>
        <w:tc>
          <w:tcPr>
            <w:tcW w:w="2211" w:type="dxa"/>
            <w:shd w:val="clear" w:color="auto" w:fill="FFFFFF"/>
            <w:tcMar>
              <w:top w:w="150" w:type="dxa"/>
              <w:left w:w="75" w:type="dxa"/>
              <w:bottom w:w="150" w:type="dxa"/>
              <w:right w:w="75" w:type="dxa"/>
            </w:tcMar>
            <w:vAlign w:val="bottom"/>
            <w:hideMark/>
          </w:tcPr>
          <w:p w14:paraId="5DE9E0F7" w14:textId="77777777" w:rsidR="009D5CCE" w:rsidRPr="00B11E00" w:rsidRDefault="009D5CCE" w:rsidP="0048234A">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neg</w:t>
            </w:r>
          </w:p>
        </w:tc>
        <w:tc>
          <w:tcPr>
            <w:tcW w:w="4292" w:type="dxa"/>
            <w:shd w:val="clear" w:color="auto" w:fill="FFFFFF"/>
            <w:tcMar>
              <w:top w:w="150" w:type="dxa"/>
              <w:left w:w="75" w:type="dxa"/>
              <w:bottom w:w="150" w:type="dxa"/>
              <w:right w:w="75" w:type="dxa"/>
            </w:tcMar>
            <w:vAlign w:val="bottom"/>
            <w:hideMark/>
          </w:tcPr>
          <w:p w14:paraId="70685BFD" w14:textId="77777777" w:rsidR="009D5CCE" w:rsidRPr="00B11E00" w:rsidRDefault="009D5CCE" w:rsidP="0048234A">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pos</w:t>
            </w:r>
          </w:p>
        </w:tc>
      </w:tr>
      <w:tr w:rsidR="009D5CCE" w:rsidRPr="00A63182" w14:paraId="26C4B313" w14:textId="77777777" w:rsidTr="0048234A">
        <w:trPr>
          <w:trHeight w:val="418"/>
        </w:trPr>
        <w:tc>
          <w:tcPr>
            <w:tcW w:w="2880" w:type="dxa"/>
            <w:shd w:val="clear" w:color="auto" w:fill="FFFFFF"/>
            <w:tcMar>
              <w:top w:w="105" w:type="dxa"/>
              <w:left w:w="75" w:type="dxa"/>
              <w:bottom w:w="105" w:type="dxa"/>
              <w:right w:w="75" w:type="dxa"/>
            </w:tcMar>
            <w:vAlign w:val="center"/>
            <w:hideMark/>
          </w:tcPr>
          <w:p w14:paraId="3ABB9E1E" w14:textId="77777777" w:rsidR="009D5CCE" w:rsidRPr="00B11E00" w:rsidRDefault="009D5CCE" w:rsidP="0048234A">
            <w:pPr>
              <w:spacing w:after="150" w:line="276" w:lineRule="atLeast"/>
              <w:rPr>
                <w:rFonts w:ascii="Arial Narrow" w:eastAsia="Times New Roman" w:hAnsi="Arial Narrow" w:cs="Times New Roman"/>
                <w:color w:val="444444"/>
              </w:rPr>
            </w:pPr>
            <w:r w:rsidRPr="00B11E00">
              <w:rPr>
                <w:rFonts w:ascii="Arial Narrow" w:eastAsia="Times New Roman" w:hAnsi="Arial Narrow" w:cs="Times New Roman"/>
                <w:color w:val="444444"/>
              </w:rPr>
              <w:t>neg</w:t>
            </w:r>
          </w:p>
        </w:tc>
        <w:tc>
          <w:tcPr>
            <w:tcW w:w="2211" w:type="dxa"/>
            <w:shd w:val="clear" w:color="auto" w:fill="FFFFFF"/>
            <w:tcMar>
              <w:top w:w="105" w:type="dxa"/>
              <w:left w:w="75" w:type="dxa"/>
              <w:bottom w:w="105" w:type="dxa"/>
              <w:right w:w="75" w:type="dxa"/>
            </w:tcMar>
            <w:vAlign w:val="center"/>
            <w:hideMark/>
          </w:tcPr>
          <w:p w14:paraId="4AADB1D9" w14:textId="5F0D872F"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606</w:t>
            </w:r>
          </w:p>
        </w:tc>
        <w:tc>
          <w:tcPr>
            <w:tcW w:w="4292" w:type="dxa"/>
            <w:shd w:val="clear" w:color="auto" w:fill="FFFFFF"/>
            <w:tcMar>
              <w:top w:w="105" w:type="dxa"/>
              <w:left w:w="75" w:type="dxa"/>
              <w:bottom w:w="105" w:type="dxa"/>
              <w:right w:w="75" w:type="dxa"/>
            </w:tcMar>
            <w:vAlign w:val="center"/>
            <w:hideMark/>
          </w:tcPr>
          <w:p w14:paraId="048CC094" w14:textId="16FE70FE"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50</w:t>
            </w:r>
          </w:p>
        </w:tc>
      </w:tr>
      <w:tr w:rsidR="009D5CCE" w:rsidRPr="00A63182" w14:paraId="24041E4A" w14:textId="77777777" w:rsidTr="0048234A">
        <w:trPr>
          <w:trHeight w:val="418"/>
        </w:trPr>
        <w:tc>
          <w:tcPr>
            <w:tcW w:w="2880" w:type="dxa"/>
            <w:shd w:val="clear" w:color="auto" w:fill="FFFFFF"/>
            <w:tcMar>
              <w:top w:w="105" w:type="dxa"/>
              <w:left w:w="75" w:type="dxa"/>
              <w:bottom w:w="105" w:type="dxa"/>
              <w:right w:w="75" w:type="dxa"/>
            </w:tcMar>
            <w:vAlign w:val="center"/>
            <w:hideMark/>
          </w:tcPr>
          <w:p w14:paraId="6316BA6A" w14:textId="77777777" w:rsidR="009D5CCE" w:rsidRPr="00B11E00" w:rsidRDefault="009D5CCE" w:rsidP="0048234A">
            <w:pPr>
              <w:spacing w:after="150" w:line="276" w:lineRule="atLeast"/>
              <w:rPr>
                <w:rFonts w:ascii="Arial Narrow" w:eastAsia="Times New Roman" w:hAnsi="Arial Narrow" w:cs="Times New Roman"/>
                <w:color w:val="444444"/>
              </w:rPr>
            </w:pPr>
            <w:r w:rsidRPr="00B11E00">
              <w:rPr>
                <w:rFonts w:ascii="Arial Narrow" w:eastAsia="Times New Roman" w:hAnsi="Arial Narrow" w:cs="Times New Roman"/>
                <w:color w:val="444444"/>
              </w:rPr>
              <w:t>pos</w:t>
            </w:r>
          </w:p>
        </w:tc>
        <w:tc>
          <w:tcPr>
            <w:tcW w:w="2211" w:type="dxa"/>
            <w:shd w:val="clear" w:color="auto" w:fill="FFFFFF"/>
            <w:tcMar>
              <w:top w:w="105" w:type="dxa"/>
              <w:left w:w="75" w:type="dxa"/>
              <w:bottom w:w="105" w:type="dxa"/>
              <w:right w:w="75" w:type="dxa"/>
            </w:tcMar>
            <w:vAlign w:val="center"/>
            <w:hideMark/>
          </w:tcPr>
          <w:p w14:paraId="79FA5E87" w14:textId="7FED9149"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3</w:t>
            </w:r>
          </w:p>
        </w:tc>
        <w:tc>
          <w:tcPr>
            <w:tcW w:w="4292" w:type="dxa"/>
            <w:shd w:val="clear" w:color="auto" w:fill="FFFFFF"/>
            <w:tcMar>
              <w:top w:w="105" w:type="dxa"/>
              <w:left w:w="75" w:type="dxa"/>
              <w:bottom w:w="105" w:type="dxa"/>
              <w:right w:w="75" w:type="dxa"/>
            </w:tcMar>
            <w:vAlign w:val="center"/>
            <w:hideMark/>
          </w:tcPr>
          <w:p w14:paraId="15096213" w14:textId="022BD545"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5</w:t>
            </w:r>
          </w:p>
        </w:tc>
      </w:tr>
    </w:tbl>
    <w:p w14:paraId="02B2E3C9" w14:textId="66A169F7" w:rsidR="00C86EDB" w:rsidRDefault="00C86EDB" w:rsidP="004444DD">
      <w:pPr>
        <w:spacing w:line="480" w:lineRule="auto"/>
      </w:pPr>
    </w:p>
    <w:tbl>
      <w:tblPr>
        <w:tblW w:w="9383" w:type="dxa"/>
        <w:shd w:val="clear" w:color="auto" w:fill="FFFFFF"/>
        <w:tblCellMar>
          <w:top w:w="15" w:type="dxa"/>
          <w:left w:w="15" w:type="dxa"/>
          <w:bottom w:w="15" w:type="dxa"/>
          <w:right w:w="15" w:type="dxa"/>
        </w:tblCellMar>
        <w:tblLook w:val="04A0" w:firstRow="1" w:lastRow="0" w:firstColumn="1" w:lastColumn="0" w:noHBand="0" w:noVBand="1"/>
      </w:tblPr>
      <w:tblGrid>
        <w:gridCol w:w="2880"/>
        <w:gridCol w:w="2211"/>
        <w:gridCol w:w="4292"/>
      </w:tblGrid>
      <w:tr w:rsidR="009D5CCE" w:rsidRPr="00B11E00" w14:paraId="5919D15A" w14:textId="77777777" w:rsidTr="0048234A">
        <w:trPr>
          <w:trHeight w:val="385"/>
          <w:tblHeader/>
        </w:trPr>
        <w:tc>
          <w:tcPr>
            <w:tcW w:w="0" w:type="auto"/>
            <w:gridSpan w:val="3"/>
            <w:tcBorders>
              <w:top w:val="nil"/>
              <w:left w:val="nil"/>
              <w:bottom w:val="nil"/>
              <w:right w:val="nil"/>
            </w:tcBorders>
            <w:shd w:val="clear" w:color="auto" w:fill="FFFFFF"/>
            <w:tcMar>
              <w:top w:w="0" w:type="dxa"/>
              <w:left w:w="0" w:type="dxa"/>
              <w:bottom w:w="0" w:type="dxa"/>
              <w:right w:w="0" w:type="dxa"/>
            </w:tcMar>
            <w:vAlign w:val="center"/>
            <w:hideMark/>
          </w:tcPr>
          <w:p w14:paraId="7EE6034E" w14:textId="059E8B31" w:rsidR="009D5CCE" w:rsidRPr="00B11E00" w:rsidRDefault="009D5CCE" w:rsidP="0048234A">
            <w:pPr>
              <w:spacing w:after="150" w:line="240" w:lineRule="auto"/>
              <w:rPr>
                <w:rFonts w:ascii="Arial Narrow" w:eastAsia="Times New Roman" w:hAnsi="Arial Narrow" w:cs="Times New Roman"/>
                <w:color w:val="777777"/>
              </w:rPr>
            </w:pPr>
            <w:r w:rsidRPr="00B11E00">
              <w:rPr>
                <w:rFonts w:ascii="Arial Narrow" w:eastAsia="Times New Roman" w:hAnsi="Arial Narrow" w:cs="Times New Roman"/>
                <w:color w:val="777777"/>
              </w:rPr>
              <w:t xml:space="preserve">Model </w:t>
            </w:r>
            <w:r>
              <w:rPr>
                <w:rFonts w:ascii="Arial Narrow" w:eastAsia="Times New Roman" w:hAnsi="Arial Narrow" w:cs="Times New Roman"/>
                <w:color w:val="777777"/>
              </w:rPr>
              <w:t>3</w:t>
            </w:r>
            <w:r w:rsidRPr="00B11E00">
              <w:rPr>
                <w:rFonts w:ascii="Arial Narrow" w:eastAsia="Times New Roman" w:hAnsi="Arial Narrow" w:cs="Times New Roman"/>
                <w:color w:val="777777"/>
              </w:rPr>
              <w:t xml:space="preserve"> Predictions</w:t>
            </w:r>
          </w:p>
        </w:tc>
      </w:tr>
      <w:tr w:rsidR="009D5CCE" w:rsidRPr="00B11E00" w14:paraId="32E9CFA4" w14:textId="77777777" w:rsidTr="0048234A">
        <w:trPr>
          <w:trHeight w:val="385"/>
          <w:tblHeader/>
        </w:trPr>
        <w:tc>
          <w:tcPr>
            <w:tcW w:w="2880" w:type="dxa"/>
            <w:shd w:val="clear" w:color="auto" w:fill="FFFFFF"/>
            <w:tcMar>
              <w:top w:w="0" w:type="dxa"/>
              <w:left w:w="0" w:type="dxa"/>
              <w:bottom w:w="0" w:type="dxa"/>
              <w:right w:w="0" w:type="dxa"/>
            </w:tcMar>
            <w:vAlign w:val="center"/>
            <w:hideMark/>
          </w:tcPr>
          <w:p w14:paraId="4E815A03" w14:textId="77777777" w:rsidR="009D5CCE" w:rsidRPr="00B11E00" w:rsidRDefault="009D5CCE" w:rsidP="0048234A">
            <w:pPr>
              <w:spacing w:after="150" w:line="240" w:lineRule="auto"/>
              <w:rPr>
                <w:rFonts w:ascii="Arial Narrow" w:eastAsia="Times New Roman" w:hAnsi="Arial Narrow" w:cs="Times New Roman"/>
                <w:color w:val="777777"/>
              </w:rPr>
            </w:pPr>
          </w:p>
        </w:tc>
        <w:tc>
          <w:tcPr>
            <w:tcW w:w="6503" w:type="dxa"/>
            <w:gridSpan w:val="2"/>
            <w:shd w:val="clear" w:color="auto" w:fill="FFFFFF"/>
            <w:tcMar>
              <w:top w:w="0" w:type="dxa"/>
              <w:left w:w="45" w:type="dxa"/>
              <w:bottom w:w="0" w:type="dxa"/>
              <w:right w:w="45" w:type="dxa"/>
            </w:tcMar>
            <w:vAlign w:val="center"/>
            <w:hideMark/>
          </w:tcPr>
          <w:p w14:paraId="536709A5" w14:textId="77777777" w:rsidR="009D5CCE" w:rsidRPr="00B11E00" w:rsidRDefault="009D5CCE" w:rsidP="0048234A">
            <w:pPr>
              <w:spacing w:after="150" w:line="240" w:lineRule="auto"/>
              <w:rPr>
                <w:rFonts w:ascii="Arial Narrow" w:eastAsia="Times New Roman" w:hAnsi="Arial Narrow" w:cs="Times New Roman"/>
                <w:b/>
                <w:bCs/>
                <w:color w:val="444444"/>
              </w:rPr>
            </w:pPr>
            <w:r w:rsidRPr="00B11E00">
              <w:rPr>
                <w:rFonts w:ascii="Arial Narrow" w:eastAsia="Times New Roman" w:hAnsi="Arial Narrow" w:cs="Times New Roman"/>
                <w:b/>
                <w:bCs/>
                <w:color w:val="444444"/>
              </w:rPr>
              <w:t>Been told to have had a heart attack or stroke</w:t>
            </w:r>
          </w:p>
        </w:tc>
      </w:tr>
      <w:tr w:rsidR="009D5CCE" w:rsidRPr="00A63182" w14:paraId="5BD01EF6" w14:textId="77777777" w:rsidTr="0048234A">
        <w:trPr>
          <w:trHeight w:val="418"/>
          <w:tblHeader/>
        </w:trPr>
        <w:tc>
          <w:tcPr>
            <w:tcW w:w="2880" w:type="dxa"/>
            <w:shd w:val="clear" w:color="auto" w:fill="FFFFFF"/>
            <w:tcMar>
              <w:top w:w="150" w:type="dxa"/>
              <w:left w:w="75" w:type="dxa"/>
              <w:bottom w:w="150" w:type="dxa"/>
              <w:right w:w="75" w:type="dxa"/>
            </w:tcMar>
            <w:vAlign w:val="bottom"/>
            <w:hideMark/>
          </w:tcPr>
          <w:p w14:paraId="4ECF921B" w14:textId="77777777" w:rsidR="009D5CCE" w:rsidRPr="00B11E00" w:rsidRDefault="009D5CCE" w:rsidP="0048234A">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Predicted Classes</w:t>
            </w:r>
          </w:p>
        </w:tc>
        <w:tc>
          <w:tcPr>
            <w:tcW w:w="2211" w:type="dxa"/>
            <w:shd w:val="clear" w:color="auto" w:fill="FFFFFF"/>
            <w:tcMar>
              <w:top w:w="150" w:type="dxa"/>
              <w:left w:w="75" w:type="dxa"/>
              <w:bottom w:w="150" w:type="dxa"/>
              <w:right w:w="75" w:type="dxa"/>
            </w:tcMar>
            <w:vAlign w:val="bottom"/>
            <w:hideMark/>
          </w:tcPr>
          <w:p w14:paraId="0C24F33F" w14:textId="77777777" w:rsidR="009D5CCE" w:rsidRPr="00B11E00" w:rsidRDefault="009D5CCE" w:rsidP="0048234A">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neg</w:t>
            </w:r>
          </w:p>
        </w:tc>
        <w:tc>
          <w:tcPr>
            <w:tcW w:w="4292" w:type="dxa"/>
            <w:shd w:val="clear" w:color="auto" w:fill="FFFFFF"/>
            <w:tcMar>
              <w:top w:w="150" w:type="dxa"/>
              <w:left w:w="75" w:type="dxa"/>
              <w:bottom w:w="150" w:type="dxa"/>
              <w:right w:w="75" w:type="dxa"/>
            </w:tcMar>
            <w:vAlign w:val="bottom"/>
            <w:hideMark/>
          </w:tcPr>
          <w:p w14:paraId="00947EC6" w14:textId="77777777" w:rsidR="009D5CCE" w:rsidRPr="00B11E00" w:rsidRDefault="009D5CCE" w:rsidP="0048234A">
            <w:pPr>
              <w:spacing w:after="150" w:line="276" w:lineRule="atLeast"/>
              <w:rPr>
                <w:rFonts w:ascii="Arial Narrow" w:eastAsia="Times New Roman" w:hAnsi="Arial Narrow" w:cs="Times New Roman"/>
                <w:b/>
                <w:bCs/>
                <w:color w:val="666666"/>
              </w:rPr>
            </w:pPr>
            <w:r w:rsidRPr="00B11E00">
              <w:rPr>
                <w:rFonts w:ascii="Arial Narrow" w:eastAsia="Times New Roman" w:hAnsi="Arial Narrow" w:cs="Times New Roman"/>
                <w:b/>
                <w:bCs/>
                <w:color w:val="666666"/>
              </w:rPr>
              <w:t>pos</w:t>
            </w:r>
          </w:p>
        </w:tc>
      </w:tr>
      <w:tr w:rsidR="009D5CCE" w:rsidRPr="00A63182" w14:paraId="235CA038" w14:textId="77777777" w:rsidTr="0048234A">
        <w:trPr>
          <w:trHeight w:val="418"/>
        </w:trPr>
        <w:tc>
          <w:tcPr>
            <w:tcW w:w="2880" w:type="dxa"/>
            <w:shd w:val="clear" w:color="auto" w:fill="FFFFFF"/>
            <w:tcMar>
              <w:top w:w="105" w:type="dxa"/>
              <w:left w:w="75" w:type="dxa"/>
              <w:bottom w:w="105" w:type="dxa"/>
              <w:right w:w="75" w:type="dxa"/>
            </w:tcMar>
            <w:vAlign w:val="center"/>
            <w:hideMark/>
          </w:tcPr>
          <w:p w14:paraId="5A40A393" w14:textId="77777777" w:rsidR="009D5CCE" w:rsidRPr="00B11E00" w:rsidRDefault="009D5CCE" w:rsidP="0048234A">
            <w:pPr>
              <w:spacing w:after="150" w:line="276" w:lineRule="atLeast"/>
              <w:rPr>
                <w:rFonts w:ascii="Arial Narrow" w:eastAsia="Times New Roman" w:hAnsi="Arial Narrow" w:cs="Times New Roman"/>
                <w:color w:val="444444"/>
              </w:rPr>
            </w:pPr>
            <w:r w:rsidRPr="00B11E00">
              <w:rPr>
                <w:rFonts w:ascii="Arial Narrow" w:eastAsia="Times New Roman" w:hAnsi="Arial Narrow" w:cs="Times New Roman"/>
                <w:color w:val="444444"/>
              </w:rPr>
              <w:t>neg</w:t>
            </w:r>
          </w:p>
        </w:tc>
        <w:tc>
          <w:tcPr>
            <w:tcW w:w="2211" w:type="dxa"/>
            <w:shd w:val="clear" w:color="auto" w:fill="FFFFFF"/>
            <w:tcMar>
              <w:top w:w="105" w:type="dxa"/>
              <w:left w:w="75" w:type="dxa"/>
              <w:bottom w:w="105" w:type="dxa"/>
              <w:right w:w="75" w:type="dxa"/>
            </w:tcMar>
            <w:vAlign w:val="center"/>
            <w:hideMark/>
          </w:tcPr>
          <w:p w14:paraId="7CD02C65" w14:textId="47532559"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387</w:t>
            </w:r>
          </w:p>
        </w:tc>
        <w:tc>
          <w:tcPr>
            <w:tcW w:w="4292" w:type="dxa"/>
            <w:shd w:val="clear" w:color="auto" w:fill="FFFFFF"/>
            <w:tcMar>
              <w:top w:w="105" w:type="dxa"/>
              <w:left w:w="75" w:type="dxa"/>
              <w:bottom w:w="105" w:type="dxa"/>
              <w:right w:w="75" w:type="dxa"/>
            </w:tcMar>
            <w:vAlign w:val="center"/>
            <w:hideMark/>
          </w:tcPr>
          <w:p w14:paraId="59441168" w14:textId="18ADEBBE"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49</w:t>
            </w:r>
          </w:p>
        </w:tc>
      </w:tr>
      <w:tr w:rsidR="009D5CCE" w:rsidRPr="00A63182" w14:paraId="4B7C8738" w14:textId="77777777" w:rsidTr="0048234A">
        <w:trPr>
          <w:trHeight w:val="418"/>
        </w:trPr>
        <w:tc>
          <w:tcPr>
            <w:tcW w:w="2880" w:type="dxa"/>
            <w:shd w:val="clear" w:color="auto" w:fill="FFFFFF"/>
            <w:tcMar>
              <w:top w:w="105" w:type="dxa"/>
              <w:left w:w="75" w:type="dxa"/>
              <w:bottom w:w="105" w:type="dxa"/>
              <w:right w:w="75" w:type="dxa"/>
            </w:tcMar>
            <w:vAlign w:val="center"/>
            <w:hideMark/>
          </w:tcPr>
          <w:p w14:paraId="337B4B3A" w14:textId="77777777" w:rsidR="009D5CCE" w:rsidRPr="00B11E00" w:rsidRDefault="009D5CCE" w:rsidP="0048234A">
            <w:pPr>
              <w:spacing w:after="150" w:line="276" w:lineRule="atLeast"/>
              <w:rPr>
                <w:rFonts w:ascii="Arial Narrow" w:eastAsia="Times New Roman" w:hAnsi="Arial Narrow" w:cs="Times New Roman"/>
                <w:color w:val="444444"/>
              </w:rPr>
            </w:pPr>
            <w:r w:rsidRPr="00B11E00">
              <w:rPr>
                <w:rFonts w:ascii="Arial Narrow" w:eastAsia="Times New Roman" w:hAnsi="Arial Narrow" w:cs="Times New Roman"/>
                <w:color w:val="444444"/>
              </w:rPr>
              <w:t>pos</w:t>
            </w:r>
          </w:p>
        </w:tc>
        <w:tc>
          <w:tcPr>
            <w:tcW w:w="2211" w:type="dxa"/>
            <w:shd w:val="clear" w:color="auto" w:fill="FFFFFF"/>
            <w:tcMar>
              <w:top w:w="105" w:type="dxa"/>
              <w:left w:w="75" w:type="dxa"/>
              <w:bottom w:w="105" w:type="dxa"/>
              <w:right w:w="75" w:type="dxa"/>
            </w:tcMar>
            <w:vAlign w:val="center"/>
            <w:hideMark/>
          </w:tcPr>
          <w:p w14:paraId="1C01C378" w14:textId="322C83FC"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16</w:t>
            </w:r>
          </w:p>
        </w:tc>
        <w:tc>
          <w:tcPr>
            <w:tcW w:w="4292" w:type="dxa"/>
            <w:shd w:val="clear" w:color="auto" w:fill="FFFFFF"/>
            <w:tcMar>
              <w:top w:w="105" w:type="dxa"/>
              <w:left w:w="75" w:type="dxa"/>
              <w:bottom w:w="105" w:type="dxa"/>
              <w:right w:w="75" w:type="dxa"/>
            </w:tcMar>
            <w:vAlign w:val="center"/>
            <w:hideMark/>
          </w:tcPr>
          <w:p w14:paraId="0AB48C71" w14:textId="7C854202" w:rsidR="009D5CCE" w:rsidRPr="00B11E00" w:rsidRDefault="009D5CCE" w:rsidP="0048234A">
            <w:pPr>
              <w:spacing w:after="150" w:line="276" w:lineRule="atLeast"/>
              <w:rPr>
                <w:rFonts w:ascii="Arial Narrow" w:eastAsia="Times New Roman" w:hAnsi="Arial Narrow" w:cs="Times New Roman"/>
                <w:color w:val="444444"/>
              </w:rPr>
            </w:pPr>
            <w:r>
              <w:rPr>
                <w:rFonts w:ascii="Arial Narrow" w:eastAsia="Times New Roman" w:hAnsi="Arial Narrow" w:cs="Times New Roman"/>
                <w:color w:val="444444"/>
              </w:rPr>
              <w:t>2</w:t>
            </w:r>
          </w:p>
        </w:tc>
      </w:tr>
    </w:tbl>
    <w:p w14:paraId="596B27E3" w14:textId="77777777" w:rsidR="009D5CCE" w:rsidRDefault="009D5CCE" w:rsidP="004444DD">
      <w:pPr>
        <w:spacing w:line="480" w:lineRule="auto"/>
      </w:pPr>
    </w:p>
    <w:p w14:paraId="682EFB08" w14:textId="22C5B579" w:rsidR="007A16F0" w:rsidRDefault="003C0936" w:rsidP="004444DD">
      <w:pPr>
        <w:spacing w:line="480" w:lineRule="auto"/>
      </w:pPr>
      <w:r w:rsidRPr="003C0936">
        <w:rPr>
          <w:noProof/>
        </w:rPr>
        <w:drawing>
          <wp:inline distT="0" distB="0" distL="0" distR="0" wp14:anchorId="15CFAA37" wp14:editId="65FDEB10">
            <wp:extent cx="5943600" cy="3676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76015"/>
                    </a:xfrm>
                    <a:prstGeom prst="rect">
                      <a:avLst/>
                    </a:prstGeom>
                  </pic:spPr>
                </pic:pic>
              </a:graphicData>
            </a:graphic>
          </wp:inline>
        </w:drawing>
      </w:r>
    </w:p>
    <w:p w14:paraId="5DE9A48F" w14:textId="3017F421" w:rsidR="00EE18F5" w:rsidRDefault="003C0936" w:rsidP="004444DD">
      <w:pPr>
        <w:spacing w:line="480" w:lineRule="auto"/>
      </w:pPr>
      <w:r w:rsidRPr="003C0936">
        <w:rPr>
          <w:noProof/>
        </w:rPr>
        <w:lastRenderedPageBreak/>
        <w:drawing>
          <wp:inline distT="0" distB="0" distL="0" distR="0" wp14:anchorId="3AEFA684" wp14:editId="6BDA4863">
            <wp:extent cx="5943600" cy="3676015"/>
            <wp:effectExtent l="0" t="0" r="0" b="63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stretch>
                      <a:fillRect/>
                    </a:stretch>
                  </pic:blipFill>
                  <pic:spPr>
                    <a:xfrm>
                      <a:off x="0" y="0"/>
                      <a:ext cx="5943600" cy="3676015"/>
                    </a:xfrm>
                    <a:prstGeom prst="rect">
                      <a:avLst/>
                    </a:prstGeom>
                  </pic:spPr>
                </pic:pic>
              </a:graphicData>
            </a:graphic>
          </wp:inline>
        </w:drawing>
      </w:r>
    </w:p>
    <w:p w14:paraId="21FD5AB3" w14:textId="25280E03" w:rsidR="003C0936" w:rsidRDefault="003C0936" w:rsidP="004444DD">
      <w:pPr>
        <w:spacing w:line="480" w:lineRule="auto"/>
      </w:pPr>
      <w:r w:rsidRPr="003C0936">
        <w:rPr>
          <w:noProof/>
        </w:rPr>
        <w:drawing>
          <wp:inline distT="0" distB="0" distL="0" distR="0" wp14:anchorId="0CAE5359" wp14:editId="0FA8BBE4">
            <wp:extent cx="5943600" cy="3676015"/>
            <wp:effectExtent l="0" t="0" r="0" b="635"/>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14"/>
                    <a:stretch>
                      <a:fillRect/>
                    </a:stretch>
                  </pic:blipFill>
                  <pic:spPr>
                    <a:xfrm>
                      <a:off x="0" y="0"/>
                      <a:ext cx="5943600" cy="3676015"/>
                    </a:xfrm>
                    <a:prstGeom prst="rect">
                      <a:avLst/>
                    </a:prstGeom>
                  </pic:spPr>
                </pic:pic>
              </a:graphicData>
            </a:graphic>
          </wp:inline>
        </w:drawing>
      </w:r>
    </w:p>
    <w:p w14:paraId="47D9BABD" w14:textId="17418C2A" w:rsidR="00CB753D" w:rsidRDefault="00CB753D" w:rsidP="004444DD">
      <w:pPr>
        <w:spacing w:line="480" w:lineRule="auto"/>
      </w:pPr>
    </w:p>
    <w:p w14:paraId="0332AE11" w14:textId="49462127" w:rsidR="00CB753D" w:rsidRDefault="003C0936" w:rsidP="004444DD">
      <w:pPr>
        <w:spacing w:line="480" w:lineRule="auto"/>
      </w:pPr>
      <w:r w:rsidRPr="003C0936">
        <w:rPr>
          <w:noProof/>
        </w:rPr>
        <w:lastRenderedPageBreak/>
        <w:drawing>
          <wp:inline distT="0" distB="0" distL="0" distR="0" wp14:anchorId="33F75010" wp14:editId="76E84FB1">
            <wp:extent cx="5943600" cy="3676015"/>
            <wp:effectExtent l="0" t="0" r="0" b="635"/>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5"/>
                    <a:stretch>
                      <a:fillRect/>
                    </a:stretch>
                  </pic:blipFill>
                  <pic:spPr>
                    <a:xfrm>
                      <a:off x="0" y="0"/>
                      <a:ext cx="5943600" cy="3676015"/>
                    </a:xfrm>
                    <a:prstGeom prst="rect">
                      <a:avLst/>
                    </a:prstGeom>
                  </pic:spPr>
                </pic:pic>
              </a:graphicData>
            </a:graphic>
          </wp:inline>
        </w:drawing>
      </w:r>
    </w:p>
    <w:p w14:paraId="2272A5B8" w14:textId="7675B09D" w:rsidR="003C0936" w:rsidRDefault="003C0936" w:rsidP="004444DD">
      <w:pPr>
        <w:spacing w:line="480" w:lineRule="auto"/>
      </w:pPr>
      <w:r w:rsidRPr="003C0936">
        <w:rPr>
          <w:noProof/>
        </w:rPr>
        <w:drawing>
          <wp:inline distT="0" distB="0" distL="0" distR="0" wp14:anchorId="7FF27D4E" wp14:editId="3F6A9227">
            <wp:extent cx="5943600" cy="3676015"/>
            <wp:effectExtent l="0" t="0" r="0" b="635"/>
            <wp:docPr id="15" name="Picture 1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ox and whisker chart&#10;&#10;Description automatically generated"/>
                    <pic:cNvPicPr/>
                  </pic:nvPicPr>
                  <pic:blipFill>
                    <a:blip r:embed="rId16"/>
                    <a:stretch>
                      <a:fillRect/>
                    </a:stretch>
                  </pic:blipFill>
                  <pic:spPr>
                    <a:xfrm>
                      <a:off x="0" y="0"/>
                      <a:ext cx="5943600" cy="3676015"/>
                    </a:xfrm>
                    <a:prstGeom prst="rect">
                      <a:avLst/>
                    </a:prstGeom>
                  </pic:spPr>
                </pic:pic>
              </a:graphicData>
            </a:graphic>
          </wp:inline>
        </w:drawing>
      </w:r>
    </w:p>
    <w:p w14:paraId="650AFF7D" w14:textId="512BEB14" w:rsidR="00F855C5" w:rsidRDefault="003C0936" w:rsidP="00F855C5">
      <w:pPr>
        <w:spacing w:line="480" w:lineRule="auto"/>
      </w:pPr>
      <w:r w:rsidRPr="003C0936">
        <w:rPr>
          <w:noProof/>
        </w:rPr>
        <w:lastRenderedPageBreak/>
        <w:drawing>
          <wp:inline distT="0" distB="0" distL="0" distR="0" wp14:anchorId="33700B3E" wp14:editId="4DB24FDC">
            <wp:extent cx="5943600" cy="3676015"/>
            <wp:effectExtent l="0" t="0" r="0" b="635"/>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17"/>
                    <a:stretch>
                      <a:fillRect/>
                    </a:stretch>
                  </pic:blipFill>
                  <pic:spPr>
                    <a:xfrm>
                      <a:off x="0" y="0"/>
                      <a:ext cx="5943600" cy="3676015"/>
                    </a:xfrm>
                    <a:prstGeom prst="rect">
                      <a:avLst/>
                    </a:prstGeom>
                  </pic:spPr>
                </pic:pic>
              </a:graphicData>
            </a:graphic>
          </wp:inline>
        </w:drawing>
      </w:r>
    </w:p>
    <w:p w14:paraId="1CE651E2" w14:textId="77777777" w:rsidR="00F855C5" w:rsidRPr="00F855C5" w:rsidRDefault="00F855C5" w:rsidP="00F855C5">
      <w:pPr>
        <w:spacing w:line="480" w:lineRule="auto"/>
      </w:pPr>
    </w:p>
    <w:tbl>
      <w:tblPr>
        <w:tblW w:w="0" w:type="dxa"/>
        <w:jc w:val="center"/>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731"/>
        <w:gridCol w:w="765"/>
        <w:gridCol w:w="958"/>
        <w:gridCol w:w="765"/>
        <w:gridCol w:w="958"/>
        <w:gridCol w:w="765"/>
        <w:gridCol w:w="958"/>
      </w:tblGrid>
      <w:tr w:rsidR="00F855C5" w:rsidRPr="00F855C5" w14:paraId="51414B64" w14:textId="77777777" w:rsidTr="00F855C5">
        <w:trPr>
          <w:tblHeader/>
          <w:jc w:val="center"/>
        </w:trPr>
        <w:tc>
          <w:tcPr>
            <w:tcW w:w="0" w:type="auto"/>
            <w:vMerge w:val="restart"/>
            <w:tcBorders>
              <w:left w:val="nil"/>
              <w:right w:val="nil"/>
            </w:tcBorders>
            <w:shd w:val="clear" w:color="auto" w:fill="FFFFFF"/>
            <w:tcMar>
              <w:top w:w="75" w:type="dxa"/>
              <w:left w:w="75" w:type="dxa"/>
              <w:bottom w:w="90" w:type="dxa"/>
              <w:right w:w="75" w:type="dxa"/>
            </w:tcMar>
            <w:vAlign w:val="bottom"/>
            <w:hideMark/>
          </w:tcPr>
          <w:p w14:paraId="336CCBAB" w14:textId="77777777" w:rsidR="00F855C5" w:rsidRPr="00F855C5" w:rsidRDefault="00F855C5" w:rsidP="00F855C5">
            <w:pPr>
              <w:spacing w:after="0" w:line="240" w:lineRule="auto"/>
              <w:rPr>
                <w:rFonts w:ascii="Times New Roman" w:eastAsia="Times New Roman" w:hAnsi="Times New Roman" w:cs="Times New Roman"/>
                <w:color w:val="333333"/>
                <w:sz w:val="18"/>
                <w:szCs w:val="18"/>
              </w:rPr>
            </w:pPr>
            <w:r w:rsidRPr="00F855C5">
              <w:rPr>
                <w:rFonts w:ascii="Times New Roman" w:eastAsia="Times New Roman" w:hAnsi="Times New Roman" w:cs="Times New Roman"/>
                <w:b/>
                <w:bCs/>
                <w:color w:val="333333"/>
                <w:sz w:val="18"/>
                <w:szCs w:val="18"/>
              </w:rPr>
              <w:t>Characteristic</w:t>
            </w:r>
          </w:p>
        </w:tc>
        <w:tc>
          <w:tcPr>
            <w:tcW w:w="0" w:type="auto"/>
            <w:gridSpan w:val="2"/>
            <w:shd w:val="clear" w:color="auto" w:fill="FFFFFF"/>
            <w:tcMar>
              <w:top w:w="0" w:type="dxa"/>
              <w:left w:w="60" w:type="dxa"/>
              <w:bottom w:w="0" w:type="dxa"/>
              <w:right w:w="60" w:type="dxa"/>
            </w:tcMar>
            <w:vAlign w:val="center"/>
            <w:hideMark/>
          </w:tcPr>
          <w:p w14:paraId="6FCE3A28"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Model 1</w:t>
            </w:r>
          </w:p>
        </w:tc>
        <w:tc>
          <w:tcPr>
            <w:tcW w:w="0" w:type="auto"/>
            <w:gridSpan w:val="2"/>
            <w:shd w:val="clear" w:color="auto" w:fill="FFFFFF"/>
            <w:tcMar>
              <w:top w:w="0" w:type="dxa"/>
              <w:left w:w="60" w:type="dxa"/>
              <w:bottom w:w="0" w:type="dxa"/>
              <w:right w:w="60" w:type="dxa"/>
            </w:tcMar>
            <w:vAlign w:val="center"/>
            <w:hideMark/>
          </w:tcPr>
          <w:p w14:paraId="559A04F8"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Model 2</w:t>
            </w:r>
          </w:p>
        </w:tc>
        <w:tc>
          <w:tcPr>
            <w:tcW w:w="0" w:type="auto"/>
            <w:gridSpan w:val="2"/>
            <w:shd w:val="clear" w:color="auto" w:fill="FFFFFF"/>
            <w:tcMar>
              <w:top w:w="0" w:type="dxa"/>
              <w:left w:w="60" w:type="dxa"/>
              <w:bottom w:w="0" w:type="dxa"/>
              <w:right w:w="0" w:type="dxa"/>
            </w:tcMar>
            <w:vAlign w:val="center"/>
            <w:hideMark/>
          </w:tcPr>
          <w:p w14:paraId="10BD826D"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Model 3</w:t>
            </w:r>
          </w:p>
        </w:tc>
      </w:tr>
      <w:tr w:rsidR="00F855C5" w:rsidRPr="00F855C5" w14:paraId="47909F02" w14:textId="77777777" w:rsidTr="00F855C5">
        <w:trPr>
          <w:tblHeader/>
          <w:jc w:val="center"/>
        </w:trPr>
        <w:tc>
          <w:tcPr>
            <w:tcW w:w="0" w:type="auto"/>
            <w:vMerge/>
            <w:tcBorders>
              <w:left w:val="nil"/>
              <w:right w:val="nil"/>
            </w:tcBorders>
            <w:shd w:val="clear" w:color="auto" w:fill="FFFFFF"/>
            <w:vAlign w:val="center"/>
            <w:hideMark/>
          </w:tcPr>
          <w:p w14:paraId="50F61338" w14:textId="77777777" w:rsidR="00F855C5" w:rsidRPr="00F855C5" w:rsidRDefault="00F855C5" w:rsidP="00F855C5">
            <w:pPr>
              <w:spacing w:after="0" w:line="240" w:lineRule="auto"/>
              <w:rPr>
                <w:rFonts w:ascii="Times New Roman" w:eastAsia="Times New Roman" w:hAnsi="Times New Roman" w:cs="Times New Roman"/>
                <w:color w:val="333333"/>
                <w:sz w:val="18"/>
                <w:szCs w:val="18"/>
              </w:rPr>
            </w:pPr>
          </w:p>
        </w:tc>
        <w:tc>
          <w:tcPr>
            <w:tcW w:w="0" w:type="auto"/>
            <w:tcBorders>
              <w:left w:val="nil"/>
              <w:right w:val="nil"/>
            </w:tcBorders>
            <w:shd w:val="clear" w:color="auto" w:fill="FFFFFF"/>
            <w:tcMar>
              <w:top w:w="75" w:type="dxa"/>
              <w:left w:w="75" w:type="dxa"/>
              <w:bottom w:w="90" w:type="dxa"/>
              <w:right w:w="75" w:type="dxa"/>
            </w:tcMar>
            <w:vAlign w:val="bottom"/>
            <w:hideMark/>
          </w:tcPr>
          <w:p w14:paraId="0B4C27A9"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b/>
                <w:bCs/>
                <w:color w:val="333333"/>
                <w:sz w:val="18"/>
                <w:szCs w:val="18"/>
              </w:rPr>
              <w:t>OR</w:t>
            </w:r>
            <w:r w:rsidRPr="00F855C5">
              <w:rPr>
                <w:rFonts w:ascii="Times New Roman" w:eastAsia="Times New Roman" w:hAnsi="Times New Roman" w:cs="Times New Roman"/>
                <w:i/>
                <w:iCs/>
                <w:color w:val="333333"/>
                <w:sz w:val="18"/>
                <w:szCs w:val="18"/>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14:paraId="039A297B"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b/>
                <w:bCs/>
                <w:color w:val="333333"/>
                <w:sz w:val="18"/>
                <w:szCs w:val="18"/>
              </w:rPr>
              <w:t>p-value</w:t>
            </w:r>
          </w:p>
        </w:tc>
        <w:tc>
          <w:tcPr>
            <w:tcW w:w="0" w:type="auto"/>
            <w:tcBorders>
              <w:left w:val="nil"/>
              <w:right w:val="nil"/>
            </w:tcBorders>
            <w:shd w:val="clear" w:color="auto" w:fill="FFFFFF"/>
            <w:tcMar>
              <w:top w:w="75" w:type="dxa"/>
              <w:left w:w="75" w:type="dxa"/>
              <w:bottom w:w="90" w:type="dxa"/>
              <w:right w:w="75" w:type="dxa"/>
            </w:tcMar>
            <w:vAlign w:val="bottom"/>
            <w:hideMark/>
          </w:tcPr>
          <w:p w14:paraId="4C36182B"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b/>
                <w:bCs/>
                <w:color w:val="333333"/>
                <w:sz w:val="18"/>
                <w:szCs w:val="18"/>
              </w:rPr>
              <w:t>OR</w:t>
            </w:r>
            <w:r w:rsidRPr="00F855C5">
              <w:rPr>
                <w:rFonts w:ascii="Times New Roman" w:eastAsia="Times New Roman" w:hAnsi="Times New Roman" w:cs="Times New Roman"/>
                <w:i/>
                <w:iCs/>
                <w:color w:val="333333"/>
                <w:sz w:val="18"/>
                <w:szCs w:val="18"/>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14:paraId="524A0435"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b/>
                <w:bCs/>
                <w:color w:val="333333"/>
                <w:sz w:val="18"/>
                <w:szCs w:val="18"/>
              </w:rPr>
              <w:t>p-value</w:t>
            </w:r>
          </w:p>
        </w:tc>
        <w:tc>
          <w:tcPr>
            <w:tcW w:w="0" w:type="auto"/>
            <w:tcBorders>
              <w:left w:val="nil"/>
              <w:right w:val="nil"/>
            </w:tcBorders>
            <w:shd w:val="clear" w:color="auto" w:fill="FFFFFF"/>
            <w:tcMar>
              <w:top w:w="75" w:type="dxa"/>
              <w:left w:w="75" w:type="dxa"/>
              <w:bottom w:w="90" w:type="dxa"/>
              <w:right w:w="75" w:type="dxa"/>
            </w:tcMar>
            <w:vAlign w:val="bottom"/>
            <w:hideMark/>
          </w:tcPr>
          <w:p w14:paraId="7C90563E"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b/>
                <w:bCs/>
                <w:color w:val="333333"/>
                <w:sz w:val="18"/>
                <w:szCs w:val="18"/>
              </w:rPr>
              <w:t>OR</w:t>
            </w:r>
            <w:r w:rsidRPr="00F855C5">
              <w:rPr>
                <w:rFonts w:ascii="Times New Roman" w:eastAsia="Times New Roman" w:hAnsi="Times New Roman" w:cs="Times New Roman"/>
                <w:i/>
                <w:iCs/>
                <w:color w:val="333333"/>
                <w:sz w:val="18"/>
                <w:szCs w:val="18"/>
                <w:vertAlign w:val="superscript"/>
              </w:rPr>
              <w:t>1</w:t>
            </w:r>
          </w:p>
        </w:tc>
        <w:tc>
          <w:tcPr>
            <w:tcW w:w="0" w:type="auto"/>
            <w:tcBorders>
              <w:left w:val="nil"/>
              <w:right w:val="nil"/>
            </w:tcBorders>
            <w:shd w:val="clear" w:color="auto" w:fill="FFFFFF"/>
            <w:tcMar>
              <w:top w:w="75" w:type="dxa"/>
              <w:left w:w="75" w:type="dxa"/>
              <w:bottom w:w="90" w:type="dxa"/>
              <w:right w:w="75" w:type="dxa"/>
            </w:tcMar>
            <w:vAlign w:val="bottom"/>
            <w:hideMark/>
          </w:tcPr>
          <w:p w14:paraId="4849856E" w14:textId="77777777" w:rsidR="00F855C5" w:rsidRPr="00F855C5" w:rsidRDefault="00F855C5" w:rsidP="00F855C5">
            <w:pPr>
              <w:spacing w:after="0" w:line="240" w:lineRule="auto"/>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b/>
                <w:bCs/>
                <w:color w:val="333333"/>
                <w:sz w:val="18"/>
                <w:szCs w:val="18"/>
              </w:rPr>
              <w:t>p-value</w:t>
            </w:r>
          </w:p>
        </w:tc>
      </w:tr>
      <w:tr w:rsidR="00F855C5" w:rsidRPr="00F855C5" w14:paraId="6A949894"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30E599"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gender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E4D833"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47108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5178B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8FBE9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8FB21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AF491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2BB9BA5C"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AE44B3"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Male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8E662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F30D2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4BDF7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C9AE4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2FBAF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24D2D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055B3048"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F2F18A4"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Female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D10E6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22D34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0EF07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2B607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1FA1C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8DF0C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r>
      <w:tr w:rsidR="00F855C5" w:rsidRPr="00F855C5" w14:paraId="01DA952E"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57E4CB"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age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F100C9"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CB7EBF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E477D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D6389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44D4C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9A31E9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4DD69E4F"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99A9E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middle age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17D27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F318D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0DE87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9C2C0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5283C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9644B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5FC98AA2"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840C4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older adult</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D7AF8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2.55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75763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44908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5.40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68F9C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E445C9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5.52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A09D9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r>
      <w:tr w:rsidR="00F855C5" w:rsidRPr="00F855C5" w14:paraId="0F7C4F98"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D8433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lastRenderedPageBreak/>
              <w:t>young adult-1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97711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D97C1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7A027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BDDBD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0.006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A8631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EE068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788BDB01"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062DB2"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young adult-2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13D75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38D7A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B5301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023B0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9EFAC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E081EA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0.5</w:t>
            </w:r>
          </w:p>
        </w:tc>
      </w:tr>
      <w:tr w:rsidR="00F855C5" w:rsidRPr="00F855C5" w14:paraId="25D19DB5"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5DB15F"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rfm</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6A54A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3EDEB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F2EDF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A0149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43BCD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B0CDB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0.023</w:t>
            </w:r>
          </w:p>
        </w:tc>
      </w:tr>
      <w:tr w:rsidR="00F855C5" w:rsidRPr="00F855C5" w14:paraId="20C7890F"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9BFEB2"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ethnicity</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86D99D"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C574C0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0D7DD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A1894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C1B6EE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79BFF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7A865E37"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E1BBD3"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Non-Hispanic White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EF4A0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5F8714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1E45D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6A713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87487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DF2E6A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14F0E6E1"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FD958DF"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Hispanic</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33244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03734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6A99E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9EF95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0.078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D0C1A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A1A98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0.13</w:t>
            </w:r>
          </w:p>
        </w:tc>
      </w:tr>
      <w:tr w:rsidR="00F855C5" w:rsidRPr="00F855C5" w14:paraId="798971D3"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D5F983"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Non-Hispanic Black</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D2042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F57BC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9A123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BA170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117CB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E991C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w:t>
            </w:r>
          </w:p>
        </w:tc>
      </w:tr>
      <w:tr w:rsidR="00F855C5" w:rsidRPr="00F855C5" w14:paraId="66F13910"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E0AE41"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Other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89BE2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51473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251F4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2CF58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D3172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2B087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w:t>
            </w:r>
          </w:p>
        </w:tc>
      </w:tr>
      <w:tr w:rsidR="00F855C5" w:rsidRPr="00F855C5" w14:paraId="1E9FADCD"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27079C"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education</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5BBB9F"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539955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22BE2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8E6146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A936F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FAD83A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7E243FB3"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EDB640B"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High School/GED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99DA4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657BF5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F55507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FBC9F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806E3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11DBA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4BB7E22B"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ACB268"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Less than High School</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452DB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1.12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F717C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57E86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7BEA0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CEA96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457C2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w:t>
            </w:r>
          </w:p>
        </w:tc>
      </w:tr>
      <w:tr w:rsidR="00F855C5" w:rsidRPr="00F855C5" w14:paraId="53348E2E"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86C5FEA"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Some college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A87B1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87B89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0.13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C237E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E75CE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E2F3E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B4191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0.5</w:t>
            </w:r>
          </w:p>
        </w:tc>
      </w:tr>
      <w:tr w:rsidR="00F855C5" w:rsidRPr="00F855C5" w14:paraId="4414A5FD"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3F655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College Graduate or above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1F59E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C9B01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0.079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7537D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1.25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DEC635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ABBC7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6A4CE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0.5</w:t>
            </w:r>
          </w:p>
        </w:tc>
      </w:tr>
      <w:tr w:rsidR="00F855C5" w:rsidRPr="00F855C5" w14:paraId="0EEA2D76"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30A8C2"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marital_status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C7101D"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C2091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E4A2E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4A846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4C679B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D38964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1E25A4DE"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DED18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Never Married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18CA5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180C9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A8605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84AEC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3161C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81019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7F5E7D00"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328AED"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lastRenderedPageBreak/>
              <w:t>Married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087B5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7193C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3DF4F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EC1EE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6B002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F0B50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w:t>
            </w:r>
          </w:p>
        </w:tc>
      </w:tr>
      <w:tr w:rsidR="00F855C5" w:rsidRPr="00F855C5" w14:paraId="000504AC"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EE5BB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Previously Married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4158E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FCF64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7FEF0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000FFF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67565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1.13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68B56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w:t>
            </w:r>
          </w:p>
        </w:tc>
      </w:tr>
      <w:tr w:rsidR="00F855C5" w:rsidRPr="00F855C5" w14:paraId="46D531F8"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90E771"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poverty_level_category</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0BB34A"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EA126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D097D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5DE33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E2226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4E7B1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4F24B40E"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BEAC072"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Poverty Index &lt;= 1.3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E5CEF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410BB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6BDB7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CCFA94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9E712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677C9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526FE11B"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1C6430"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Poverty Index in (1.30, 1.85)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3C5CE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C3FC9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BE8A1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DC5897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38BCD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B1F0C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w:t>
            </w:r>
          </w:p>
        </w:tc>
      </w:tr>
      <w:tr w:rsidR="00F855C5" w:rsidRPr="00F855C5" w14:paraId="05166D94"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91BB3BC"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Poverty Index &gt; 1.85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CAEE7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22C1E4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92871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D54B25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4B075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65F93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w:t>
            </w:r>
          </w:p>
        </w:tc>
      </w:tr>
      <w:tr w:rsidR="00F855C5" w:rsidRPr="00F855C5" w14:paraId="5BBA32CD"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767BE4"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health_insurance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47BAB5B"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69672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A6F34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CF8F6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BE685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B5DBB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2F93C66E"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3BCBF8"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Not Covered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0CA63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522E0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BCA16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88C49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EB667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C7D71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230F7B27"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330367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Covered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BA6382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C5814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FDF29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50443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572A5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FFEC0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0.13</w:t>
            </w:r>
          </w:p>
        </w:tc>
      </w:tr>
      <w:tr w:rsidR="00F855C5" w:rsidRPr="00F855C5" w14:paraId="7DC83069"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F44523"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num_healthcare_visits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D0D0B81"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7F521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7E254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6939E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E06C8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B1384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07258F75"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F636B1"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None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9CD23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3A088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66473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C6BB8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1627B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FEEF0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250176D3"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FD24CA"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79367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3.16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2A7DD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29A30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6.00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25F1C4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CDA5F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5.56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65C9F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0.031</w:t>
            </w:r>
          </w:p>
        </w:tc>
      </w:tr>
      <w:tr w:rsidR="00F855C5" w:rsidRPr="00F855C5" w14:paraId="6454A0F7"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3846AE"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2 to 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FC6CB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6.18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E434E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CD414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4E1AB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636A6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9.21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F579F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0.003</w:t>
            </w:r>
          </w:p>
        </w:tc>
      </w:tr>
      <w:tr w:rsidR="00F855C5" w:rsidRPr="00F855C5" w14:paraId="3684D0BF"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B020B3"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4 to 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8E3409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7.62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31478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91F71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C1CAA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89696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11.1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9E49D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0.001</w:t>
            </w:r>
          </w:p>
        </w:tc>
      </w:tr>
      <w:tr w:rsidR="00F855C5" w:rsidRPr="00F855C5" w14:paraId="160D1BCD"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48F5F9"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 to 12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1108F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9.85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924F8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0135A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14.8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72F73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82ECB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13.7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C1274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r>
      <w:tr w:rsidR="00F855C5" w:rsidRPr="00F855C5" w14:paraId="7E5B3D08"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FF039C1"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lastRenderedPageBreak/>
              <w:t>13 or more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E4500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DE9E6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70371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16.1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FEBE2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D2CD7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13.5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21378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r>
      <w:tr w:rsidR="00F855C5" w:rsidRPr="00F855C5" w14:paraId="6FE7E38B"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414EC6"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worried_house_run_out_food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77C6F1"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17CA3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B48DF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B6561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111CF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906E6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0A65F179"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113705"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Often True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78877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F1D97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830800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AC3F3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0132E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0AF50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476134C9"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ED54BA"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Sometimes true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D805A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5E170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A68AA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1.41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8225FD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9C4A5C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17E2B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w:t>
            </w:r>
          </w:p>
        </w:tc>
      </w:tr>
      <w:tr w:rsidR="00F855C5" w:rsidRPr="00F855C5" w14:paraId="25538A44"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32E6BF"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Never true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CB248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44FB5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0.12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6A867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1.18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B5E2A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C586C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D02CC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r>
      <w:tr w:rsidR="00F855C5" w:rsidRPr="00F855C5" w14:paraId="6DE24BCD"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0EC2BB9"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food_ran_out</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560397"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1D4983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E0401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07581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DCC65B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567101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68587521"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82EFCF"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Often True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36A74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BB0DE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12287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A7689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6489B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047DB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28A3E122"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92590B"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Sometimes true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6EBD9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6CCF8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616CC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9774E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6D5F0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E3223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w:t>
            </w:r>
          </w:p>
        </w:tc>
      </w:tr>
      <w:tr w:rsidR="00F855C5" w:rsidRPr="00F855C5" w14:paraId="78C82DE2"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00B0B1"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Never true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F8739E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C48D2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68339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90E01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F15B7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A4FF71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0.2</w:t>
            </w:r>
          </w:p>
        </w:tc>
      </w:tr>
      <w:tr w:rsidR="00F855C5" w:rsidRPr="00F855C5" w14:paraId="25F5ADE3"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953E33"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tobacco_use_5_days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7FF130"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547CE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497CA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B408D8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68252F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B61FF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1DD666F4"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1C9ECD"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Yes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05074C"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F5CCD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C14DD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D33DB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F379D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94DC5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72EB7654"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38549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11F64E"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522D2D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FE9CE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D52E5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60A2B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4E324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0.031</w:t>
            </w:r>
          </w:p>
        </w:tc>
      </w:tr>
      <w:tr w:rsidR="00F855C5" w:rsidRPr="00F855C5" w14:paraId="53878A8A"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27589F"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alcohol_consumption</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7F9903"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1DEC5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00C72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E5259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E1014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FBDE2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694E7E7D"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DAA554"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Current Drinker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054F2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BA312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BFCA8E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E8191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117F86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A147D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7205A966"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576AD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NA</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AA5D0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BF7B6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ED2E0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0B8AB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D4CBC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29B11C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r>
      <w:tr w:rsidR="00F855C5" w:rsidRPr="00F855C5" w14:paraId="0CF845F3"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E40B16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lastRenderedPageBreak/>
              <w:t>Never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E2A64A"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1257F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C5C54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2EC65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7C716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17DFF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w:t>
            </w:r>
          </w:p>
        </w:tc>
      </w:tr>
      <w:tr w:rsidR="00F855C5" w:rsidRPr="00F855C5" w14:paraId="3F26B4B5"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A043BC"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Not Asked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534F93"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2090C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55FA62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75B09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04277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1.03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6B945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&gt;0.9</w:t>
            </w:r>
          </w:p>
        </w:tc>
      </w:tr>
      <w:tr w:rsidR="00F855C5" w:rsidRPr="00F855C5" w14:paraId="1F7F2556"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AEF5B32"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Past drinker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8A660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7904B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B6C91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4CF3F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38DDB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9EA72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0.3</w:t>
            </w:r>
          </w:p>
        </w:tc>
      </w:tr>
      <w:tr w:rsidR="00F855C5" w:rsidRPr="00F855C5" w14:paraId="291E5C14"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C8277C"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fasting_glucose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9FB8AE"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7CD62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2FB7F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B20C0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8414F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2589A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2DD52997"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BF3CA4"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Not at Risk</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861D19"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17006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78463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2A861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681A7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CB505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560BABA4"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A94A7D"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At Risk</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9B85F0"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6E0A9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9880B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1.13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8DF79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604E4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6A794F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0.9</w:t>
            </w:r>
          </w:p>
        </w:tc>
      </w:tr>
      <w:tr w:rsidR="00F855C5" w:rsidRPr="00F855C5" w14:paraId="4D671D55"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C4847A"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mobility_limit</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1B0440"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7EF37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4F5C3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990D1F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D2D3F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1B1E5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6B60BF81"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DD352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Yes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4CC287"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CF991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30343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4ED77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1AC319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F74D6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45F37506"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99FB152"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62818F"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11450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91338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E724E5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33E4A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0.44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D6AE9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&lt;0.001</w:t>
            </w:r>
          </w:p>
        </w:tc>
      </w:tr>
      <w:tr w:rsidR="00F855C5" w:rsidRPr="00F855C5" w14:paraId="73B5217C"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DD2F30"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high_blood_pressure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680D44"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D1D8D3"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A77D88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BA0CD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8B08C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DD1D2D"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38423B1D"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D27F99"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Yes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75B34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6B6217"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C9EE82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3C9A7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AFEF54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14EFD9"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401A3C1F"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FE294DC"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No</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75A72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9A0D8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05109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5B2F7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0.009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38358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6970D4"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0.023</w:t>
            </w:r>
          </w:p>
        </w:tc>
      </w:tr>
      <w:tr w:rsidR="00F855C5" w:rsidRPr="00F855C5" w14:paraId="0A0DE8F3"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815990"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r w:rsidRPr="00F855C5">
              <w:rPr>
                <w:rFonts w:ascii="Times New Roman" w:eastAsia="Times New Roman" w:hAnsi="Times New Roman" w:cs="Times New Roman"/>
                <w:b/>
                <w:bCs/>
                <w:color w:val="333333"/>
                <w:sz w:val="18"/>
                <w:szCs w:val="18"/>
              </w:rPr>
              <w:t>religious_attendance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55BD29" w14:textId="77777777" w:rsidR="00F855C5" w:rsidRPr="00F855C5" w:rsidRDefault="00F855C5" w:rsidP="00F855C5">
            <w:pPr>
              <w:spacing w:before="150" w:after="150" w:line="240" w:lineRule="auto"/>
              <w:ind w:left="150" w:right="150"/>
              <w:rPr>
                <w:rFonts w:ascii="Times New Roman" w:eastAsia="Times New Roman" w:hAnsi="Times New Roman" w:cs="Times New Roman"/>
                <w:b/>
                <w:bCs/>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468B30"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567A3E"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9C8A2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6C7D5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C10580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r>
      <w:tr w:rsidR="00F855C5" w:rsidRPr="00F855C5" w14:paraId="0DA2E18E"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2AE750A"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Less than Weekly</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CCD468"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FD501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F6E9BC"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71A78A"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35359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Ref.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55E79B"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p>
        </w:tc>
      </w:tr>
      <w:tr w:rsidR="00F855C5" w:rsidRPr="00F855C5" w14:paraId="3FB4B92E"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B3B990"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Weekly</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5E28CE6"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F44273F"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A297F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ACD725"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C655F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1.11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DC04E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0.6</w:t>
            </w:r>
          </w:p>
        </w:tc>
      </w:tr>
      <w:tr w:rsidR="00F855C5" w:rsidRPr="00F855C5" w14:paraId="4B8539F0" w14:textId="77777777" w:rsidTr="00F855C5">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30FA72"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lastRenderedPageBreak/>
              <w:t>More than Weekly</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904ADFF" w14:textId="77777777" w:rsidR="00F855C5" w:rsidRPr="00F855C5" w:rsidRDefault="00F855C5" w:rsidP="00F855C5">
            <w:pPr>
              <w:spacing w:before="150" w:after="150" w:line="240" w:lineRule="auto"/>
              <w:ind w:left="150" w:right="150" w:firstLine="150"/>
              <w:rPr>
                <w:rFonts w:ascii="Times New Roman" w:eastAsia="Times New Roman" w:hAnsi="Times New Roman" w:cs="Times New Roman"/>
                <w:color w:val="333333"/>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93ED86"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0BF80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3645C2"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sz w:val="18"/>
                <w:szCs w:val="18"/>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1F0601"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0.51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364F18" w14:textId="77777777" w:rsidR="00F855C5" w:rsidRPr="00F855C5" w:rsidRDefault="00F855C5" w:rsidP="00F855C5">
            <w:pPr>
              <w:spacing w:before="150" w:after="150" w:line="240" w:lineRule="auto"/>
              <w:ind w:left="150" w:right="150"/>
              <w:jc w:val="center"/>
              <w:rPr>
                <w:rFonts w:ascii="Times New Roman" w:eastAsia="Times New Roman" w:hAnsi="Times New Roman" w:cs="Times New Roman"/>
                <w:color w:val="333333"/>
                <w:sz w:val="18"/>
                <w:szCs w:val="18"/>
              </w:rPr>
            </w:pPr>
            <w:r w:rsidRPr="00F855C5">
              <w:rPr>
                <w:rFonts w:ascii="Times New Roman" w:eastAsia="Times New Roman" w:hAnsi="Times New Roman" w:cs="Times New Roman"/>
                <w:color w:val="333333"/>
                <w:sz w:val="18"/>
                <w:szCs w:val="18"/>
              </w:rPr>
              <w:t>0.057</w:t>
            </w:r>
          </w:p>
        </w:tc>
      </w:tr>
      <w:tr w:rsidR="00F855C5" w:rsidRPr="00F855C5" w14:paraId="699DFF48" w14:textId="77777777" w:rsidTr="00F855C5">
        <w:trPr>
          <w:jc w:val="center"/>
        </w:trPr>
        <w:tc>
          <w:tcPr>
            <w:tcW w:w="0" w:type="auto"/>
            <w:gridSpan w:val="7"/>
            <w:shd w:val="clear" w:color="auto" w:fill="FFFFFF"/>
            <w:tcMar>
              <w:top w:w="0" w:type="dxa"/>
              <w:left w:w="75" w:type="dxa"/>
              <w:bottom w:w="0" w:type="dxa"/>
              <w:right w:w="75" w:type="dxa"/>
            </w:tcMar>
            <w:vAlign w:val="center"/>
            <w:hideMark/>
          </w:tcPr>
          <w:p w14:paraId="510C8D85" w14:textId="77777777" w:rsidR="00F855C5" w:rsidRPr="00F855C5" w:rsidRDefault="00F855C5" w:rsidP="00F855C5">
            <w:pPr>
              <w:spacing w:after="0" w:line="240" w:lineRule="auto"/>
              <w:rPr>
                <w:rFonts w:ascii="Times New Roman" w:eastAsia="Times New Roman" w:hAnsi="Times New Roman" w:cs="Times New Roman"/>
                <w:color w:val="333333"/>
                <w:sz w:val="18"/>
                <w:szCs w:val="18"/>
              </w:rPr>
            </w:pPr>
            <w:r w:rsidRPr="00F855C5">
              <w:rPr>
                <w:rFonts w:ascii="Times New Roman" w:eastAsia="Times New Roman" w:hAnsi="Times New Roman" w:cs="Times New Roman"/>
                <w:i/>
                <w:iCs/>
                <w:color w:val="333333"/>
                <w:sz w:val="18"/>
                <w:szCs w:val="18"/>
                <w:vertAlign w:val="superscript"/>
              </w:rPr>
              <w:t>1</w:t>
            </w:r>
            <w:r w:rsidRPr="00F855C5">
              <w:rPr>
                <w:rFonts w:ascii="Times New Roman" w:eastAsia="Times New Roman" w:hAnsi="Times New Roman" w:cs="Times New Roman"/>
                <w:color w:val="333333"/>
                <w:sz w:val="18"/>
                <w:szCs w:val="18"/>
              </w:rPr>
              <w:t> OR = Odds Ratio</w:t>
            </w:r>
          </w:p>
        </w:tc>
      </w:tr>
    </w:tbl>
    <w:p w14:paraId="1D9995E3" w14:textId="03B114A8" w:rsidR="00EA1D34" w:rsidRDefault="00EA1D34" w:rsidP="004444DD">
      <w:pPr>
        <w:spacing w:line="480" w:lineRule="auto"/>
      </w:pPr>
    </w:p>
    <w:p w14:paraId="3B721D51" w14:textId="77777777" w:rsidR="003C0936" w:rsidRDefault="003C0936" w:rsidP="004444DD">
      <w:pPr>
        <w:spacing w:line="480" w:lineRule="auto"/>
      </w:pPr>
    </w:p>
    <w:p w14:paraId="2A60446B" w14:textId="4A2D9849" w:rsidR="00EA1D34" w:rsidRDefault="00EA1D34" w:rsidP="004444DD">
      <w:pPr>
        <w:spacing w:line="480" w:lineRule="auto"/>
      </w:pPr>
    </w:p>
    <w:p w14:paraId="0964988E" w14:textId="4458C8BB" w:rsidR="00F02B06" w:rsidRDefault="00F02B06" w:rsidP="004444DD">
      <w:pPr>
        <w:spacing w:line="480" w:lineRule="auto"/>
      </w:pPr>
    </w:p>
    <w:p w14:paraId="1D19750B" w14:textId="77777777" w:rsidR="00A33FAA" w:rsidRPr="00F50E8F" w:rsidRDefault="00A33FAA" w:rsidP="004444DD">
      <w:pPr>
        <w:spacing w:line="480" w:lineRule="auto"/>
      </w:pPr>
    </w:p>
    <w:sectPr w:rsidR="00A33FAA" w:rsidRPr="00F50E8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than Bard" w:date="2022-11-07T19:39:00Z" w:initials="EB">
    <w:p w14:paraId="0BDABD85" w14:textId="77777777" w:rsidR="0032596E" w:rsidRDefault="0032596E" w:rsidP="008B2A1C">
      <w:pPr>
        <w:pStyle w:val="CommentText"/>
      </w:pPr>
      <w:r>
        <w:rPr>
          <w:rStyle w:val="CommentReference"/>
        </w:rPr>
        <w:annotationRef/>
      </w:r>
      <w:hyperlink r:id="rId1" w:history="1">
        <w:r w:rsidRPr="008B2A1C">
          <w:rPr>
            <w:rStyle w:val="Hyperlink"/>
          </w:rPr>
          <w:t>https://scholar.google.com/citations?view_op=view_citation&amp;hl=en&amp;user=8Jt3KQQAAAAJ&amp;citation_for_view=8Jt3KQQAAAAJ:u-x6o8ySG0sC</w:t>
        </w:r>
      </w:hyperlink>
    </w:p>
  </w:comment>
  <w:comment w:id="1" w:author="Ethan Bard" w:date="2022-11-07T19:39:00Z" w:initials="EB">
    <w:p w14:paraId="2370D400" w14:textId="77777777" w:rsidR="0032596E" w:rsidRDefault="0032596E" w:rsidP="002F6385">
      <w:pPr>
        <w:pStyle w:val="CommentText"/>
      </w:pPr>
      <w:r>
        <w:rPr>
          <w:rStyle w:val="CommentReference"/>
        </w:rPr>
        <w:annotationRef/>
      </w:r>
      <w:r>
        <w:t>Applied logistic regression</w:t>
      </w:r>
    </w:p>
  </w:comment>
  <w:comment w:id="2" w:author="Ethan Bard [2]" w:date="2022-10-13T16:07:00Z" w:initials="EB">
    <w:p w14:paraId="6F98E68D" w14:textId="2BAD93AD" w:rsidR="00E71D43" w:rsidRDefault="0095207F" w:rsidP="005C075F">
      <w:pPr>
        <w:pStyle w:val="CommentText"/>
      </w:pPr>
      <w:r>
        <w:rPr>
          <w:rStyle w:val="CommentReference"/>
        </w:rPr>
        <w:annotationRef/>
      </w:r>
      <w:r w:rsidR="00E71D43">
        <w:t>Can expand on this after seeing other sections. Need to add more about how we ultimately decided the variables/mapping</w:t>
      </w:r>
    </w:p>
  </w:comment>
  <w:comment w:id="3" w:author="Ethan Bard [2]" w:date="2022-10-12T14:45:00Z" w:initials="EB">
    <w:p w14:paraId="06DC3A3F" w14:textId="1A255534" w:rsidR="00166A6F" w:rsidRDefault="00166A6F" w:rsidP="004864F0">
      <w:pPr>
        <w:pStyle w:val="CommentText"/>
      </w:pPr>
      <w:r>
        <w:rPr>
          <w:rStyle w:val="CommentReference"/>
        </w:rPr>
        <w:annotationRef/>
      </w:r>
      <w:r>
        <w:t xml:space="preserve">Replace with actual location/table# </w:t>
      </w:r>
    </w:p>
  </w:comment>
  <w:comment w:id="4" w:author="Ethan Bard [2]" w:date="2022-10-12T16:11:00Z" w:initials="EB">
    <w:p w14:paraId="75240CBF" w14:textId="77777777" w:rsidR="00E00EB9" w:rsidRDefault="00E00EB9" w:rsidP="00BE191D">
      <w:pPr>
        <w:pStyle w:val="CommentText"/>
      </w:pPr>
      <w:r>
        <w:rPr>
          <w:rStyle w:val="CommentReference"/>
        </w:rPr>
        <w:annotationRef/>
      </w:r>
      <w:r>
        <w:t>Should we include formulas, or describe more in depth how these measurements are derived?</w:t>
      </w:r>
    </w:p>
  </w:comment>
  <w:comment w:id="5" w:author="Ethan Bard [2]" w:date="2022-10-13T09:51:00Z" w:initials="EB">
    <w:p w14:paraId="1793FA8E" w14:textId="77777777" w:rsidR="00976234" w:rsidRDefault="00976234" w:rsidP="00F5353A">
      <w:pPr>
        <w:pStyle w:val="CommentText"/>
      </w:pPr>
      <w:r>
        <w:rPr>
          <w:rStyle w:val="CommentReference"/>
        </w:rPr>
        <w:annotationRef/>
      </w:r>
      <w:r>
        <w:t>Citation needed here</w:t>
      </w:r>
    </w:p>
  </w:comment>
  <w:comment w:id="6" w:author="Ethan Bard" w:date="2022-11-07T19:25:00Z" w:initials="EB">
    <w:p w14:paraId="59C6AEE8" w14:textId="77777777" w:rsidR="00A813C5" w:rsidRDefault="00A813C5" w:rsidP="00853695">
      <w:pPr>
        <w:pStyle w:val="CommentText"/>
      </w:pPr>
      <w:r>
        <w:rPr>
          <w:rStyle w:val="CommentReference"/>
        </w:rPr>
        <w:annotationRef/>
      </w:r>
      <w:r>
        <w:rPr>
          <w:color w:val="232629"/>
          <w:highlight w:val="white"/>
        </w:rPr>
        <w:t>McFadden, D. (1974) “Conditional logit analysis of qualitative choice behavior.” Pp. 105-142 in P. Zarembka (ed.), Frontiers in Econometrics. Academic Press. </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DABD85" w15:done="0"/>
  <w15:commentEx w15:paraId="2370D400" w15:paraIdParent="0BDABD85" w15:done="0"/>
  <w15:commentEx w15:paraId="6F98E68D" w15:done="0"/>
  <w15:commentEx w15:paraId="06DC3A3F" w15:done="0"/>
  <w15:commentEx w15:paraId="75240CBF" w15:done="0"/>
  <w15:commentEx w15:paraId="1793FA8E" w15:done="0"/>
  <w15:commentEx w15:paraId="59C6AEE8" w15:paraIdParent="1793FA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3DD6A" w16cex:dateUtc="2022-11-08T00:39:00Z"/>
  <w16cex:commentExtensible w16cex:durableId="2713DD76" w16cex:dateUtc="2022-11-08T00:39:00Z"/>
  <w16cex:commentExtensible w16cex:durableId="26F2B64E" w16cex:dateUtc="2022-10-13T20:07:00Z"/>
  <w16cex:commentExtensible w16cex:durableId="26F1519C" w16cex:dateUtc="2022-10-12T18:45:00Z"/>
  <w16cex:commentExtensible w16cex:durableId="26F165A2" w16cex:dateUtc="2022-10-12T20:11:00Z"/>
  <w16cex:commentExtensible w16cex:durableId="26F25E32" w16cex:dateUtc="2022-10-13T13:51:00Z"/>
  <w16cex:commentExtensible w16cex:durableId="2713DA3B" w16cex:dateUtc="2022-11-08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DABD85" w16cid:durableId="2713DD6A"/>
  <w16cid:commentId w16cid:paraId="2370D400" w16cid:durableId="2713DD76"/>
  <w16cid:commentId w16cid:paraId="6F98E68D" w16cid:durableId="26F2B64E"/>
  <w16cid:commentId w16cid:paraId="06DC3A3F" w16cid:durableId="26F1519C"/>
  <w16cid:commentId w16cid:paraId="75240CBF" w16cid:durableId="26F165A2"/>
  <w16cid:commentId w16cid:paraId="1793FA8E" w16cid:durableId="26F25E32"/>
  <w16cid:commentId w16cid:paraId="59C6AEE8" w16cid:durableId="2713DA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1669"/>
    <w:multiLevelType w:val="hybridMultilevel"/>
    <w:tmpl w:val="F92C9D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78338F4"/>
    <w:multiLevelType w:val="hybridMultilevel"/>
    <w:tmpl w:val="743828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F2D4D"/>
    <w:multiLevelType w:val="hybridMultilevel"/>
    <w:tmpl w:val="46E2C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5842427">
    <w:abstractNumId w:val="0"/>
  </w:num>
  <w:num w:numId="2" w16cid:durableId="700978418">
    <w:abstractNumId w:val="2"/>
  </w:num>
  <w:num w:numId="3" w16cid:durableId="95999077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than Bard">
    <w15:presenceInfo w15:providerId="Windows Live" w15:userId="85848d4c93a23b60"/>
  </w15:person>
  <w15:person w15:author="Ethan Bard [2]">
    <w15:presenceInfo w15:providerId="AD" w15:userId="S::ebard@floridapoly.edu::8c104b3f-7c00-4b1f-9da7-18c26a640e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8F"/>
    <w:rsid w:val="000033D9"/>
    <w:rsid w:val="00005DAD"/>
    <w:rsid w:val="00021290"/>
    <w:rsid w:val="00026674"/>
    <w:rsid w:val="000562F5"/>
    <w:rsid w:val="000A3DA6"/>
    <w:rsid w:val="000C1F60"/>
    <w:rsid w:val="000C2E45"/>
    <w:rsid w:val="000C4EBB"/>
    <w:rsid w:val="000D016C"/>
    <w:rsid w:val="000E3757"/>
    <w:rsid w:val="000F171F"/>
    <w:rsid w:val="00100864"/>
    <w:rsid w:val="00115F23"/>
    <w:rsid w:val="001161E6"/>
    <w:rsid w:val="001219BB"/>
    <w:rsid w:val="0014370D"/>
    <w:rsid w:val="00161E3A"/>
    <w:rsid w:val="00166A6F"/>
    <w:rsid w:val="001951F4"/>
    <w:rsid w:val="001E2CA3"/>
    <w:rsid w:val="00205364"/>
    <w:rsid w:val="00213764"/>
    <w:rsid w:val="0022122D"/>
    <w:rsid w:val="002214B1"/>
    <w:rsid w:val="00235C9A"/>
    <w:rsid w:val="00237184"/>
    <w:rsid w:val="0028247D"/>
    <w:rsid w:val="0029270A"/>
    <w:rsid w:val="0029293C"/>
    <w:rsid w:val="002B57A2"/>
    <w:rsid w:val="002F54B5"/>
    <w:rsid w:val="003106C2"/>
    <w:rsid w:val="00313696"/>
    <w:rsid w:val="0032596E"/>
    <w:rsid w:val="003348B3"/>
    <w:rsid w:val="003436F0"/>
    <w:rsid w:val="00350329"/>
    <w:rsid w:val="003514A7"/>
    <w:rsid w:val="0035527C"/>
    <w:rsid w:val="00355E21"/>
    <w:rsid w:val="00355F6C"/>
    <w:rsid w:val="00357D5B"/>
    <w:rsid w:val="00366B31"/>
    <w:rsid w:val="003709EB"/>
    <w:rsid w:val="00377EBE"/>
    <w:rsid w:val="003815F0"/>
    <w:rsid w:val="00385A61"/>
    <w:rsid w:val="003A0827"/>
    <w:rsid w:val="003A2A58"/>
    <w:rsid w:val="003A486F"/>
    <w:rsid w:val="003B3A3B"/>
    <w:rsid w:val="003C0936"/>
    <w:rsid w:val="003E0CDB"/>
    <w:rsid w:val="003E58CB"/>
    <w:rsid w:val="003E6534"/>
    <w:rsid w:val="003F3C3E"/>
    <w:rsid w:val="00401E53"/>
    <w:rsid w:val="00404DDD"/>
    <w:rsid w:val="00407154"/>
    <w:rsid w:val="004079FD"/>
    <w:rsid w:val="00414775"/>
    <w:rsid w:val="004444DD"/>
    <w:rsid w:val="00467D2A"/>
    <w:rsid w:val="00467F93"/>
    <w:rsid w:val="00470B4F"/>
    <w:rsid w:val="00482BA9"/>
    <w:rsid w:val="004863A5"/>
    <w:rsid w:val="0049189A"/>
    <w:rsid w:val="00491E51"/>
    <w:rsid w:val="00493C27"/>
    <w:rsid w:val="004944B3"/>
    <w:rsid w:val="004E253E"/>
    <w:rsid w:val="00502DF5"/>
    <w:rsid w:val="00517BE9"/>
    <w:rsid w:val="005226B2"/>
    <w:rsid w:val="0053332D"/>
    <w:rsid w:val="00537925"/>
    <w:rsid w:val="00545180"/>
    <w:rsid w:val="00557967"/>
    <w:rsid w:val="005701F2"/>
    <w:rsid w:val="00573951"/>
    <w:rsid w:val="0058009B"/>
    <w:rsid w:val="00580CB0"/>
    <w:rsid w:val="00584607"/>
    <w:rsid w:val="00590506"/>
    <w:rsid w:val="00592E79"/>
    <w:rsid w:val="005A2626"/>
    <w:rsid w:val="005A7240"/>
    <w:rsid w:val="005C65ED"/>
    <w:rsid w:val="005D076A"/>
    <w:rsid w:val="005F365A"/>
    <w:rsid w:val="005F45A4"/>
    <w:rsid w:val="00604652"/>
    <w:rsid w:val="0061273C"/>
    <w:rsid w:val="00617A57"/>
    <w:rsid w:val="00622A49"/>
    <w:rsid w:val="0062346B"/>
    <w:rsid w:val="00631194"/>
    <w:rsid w:val="006358D3"/>
    <w:rsid w:val="00636E0B"/>
    <w:rsid w:val="0063715D"/>
    <w:rsid w:val="00654639"/>
    <w:rsid w:val="00661FEF"/>
    <w:rsid w:val="00666353"/>
    <w:rsid w:val="006906D8"/>
    <w:rsid w:val="00697D20"/>
    <w:rsid w:val="006E2AE9"/>
    <w:rsid w:val="006F4793"/>
    <w:rsid w:val="006F762B"/>
    <w:rsid w:val="006F79FD"/>
    <w:rsid w:val="0071619C"/>
    <w:rsid w:val="00733721"/>
    <w:rsid w:val="00733E62"/>
    <w:rsid w:val="0073502D"/>
    <w:rsid w:val="0074285D"/>
    <w:rsid w:val="007828E5"/>
    <w:rsid w:val="007843E1"/>
    <w:rsid w:val="00790FC4"/>
    <w:rsid w:val="007910D2"/>
    <w:rsid w:val="00797459"/>
    <w:rsid w:val="007A16F0"/>
    <w:rsid w:val="007B3A8B"/>
    <w:rsid w:val="007C03FA"/>
    <w:rsid w:val="007E3E95"/>
    <w:rsid w:val="007E7107"/>
    <w:rsid w:val="007F106F"/>
    <w:rsid w:val="007F6735"/>
    <w:rsid w:val="00806F2D"/>
    <w:rsid w:val="0081163F"/>
    <w:rsid w:val="00832431"/>
    <w:rsid w:val="00840626"/>
    <w:rsid w:val="00844146"/>
    <w:rsid w:val="00853B4B"/>
    <w:rsid w:val="00857C10"/>
    <w:rsid w:val="00860F32"/>
    <w:rsid w:val="00866F29"/>
    <w:rsid w:val="00880AD9"/>
    <w:rsid w:val="00882C89"/>
    <w:rsid w:val="00882FDA"/>
    <w:rsid w:val="008910FD"/>
    <w:rsid w:val="008917AE"/>
    <w:rsid w:val="008B1C40"/>
    <w:rsid w:val="008B4EDE"/>
    <w:rsid w:val="008B5D82"/>
    <w:rsid w:val="008C07C5"/>
    <w:rsid w:val="008E1CCD"/>
    <w:rsid w:val="008E66BA"/>
    <w:rsid w:val="0090721F"/>
    <w:rsid w:val="0091267A"/>
    <w:rsid w:val="0091434B"/>
    <w:rsid w:val="0091748A"/>
    <w:rsid w:val="00931AD7"/>
    <w:rsid w:val="00936CE1"/>
    <w:rsid w:val="009371BA"/>
    <w:rsid w:val="009414A2"/>
    <w:rsid w:val="0095207F"/>
    <w:rsid w:val="0096208A"/>
    <w:rsid w:val="00963082"/>
    <w:rsid w:val="009634E0"/>
    <w:rsid w:val="00976234"/>
    <w:rsid w:val="009804C4"/>
    <w:rsid w:val="00982E0B"/>
    <w:rsid w:val="009848D0"/>
    <w:rsid w:val="00984BD0"/>
    <w:rsid w:val="009940FD"/>
    <w:rsid w:val="009B2FE6"/>
    <w:rsid w:val="009B3BCF"/>
    <w:rsid w:val="009B7CD6"/>
    <w:rsid w:val="009D5CCE"/>
    <w:rsid w:val="00A07FC9"/>
    <w:rsid w:val="00A32812"/>
    <w:rsid w:val="00A33FAA"/>
    <w:rsid w:val="00A35721"/>
    <w:rsid w:val="00A367C4"/>
    <w:rsid w:val="00A53E23"/>
    <w:rsid w:val="00A577FC"/>
    <w:rsid w:val="00A63182"/>
    <w:rsid w:val="00A7592A"/>
    <w:rsid w:val="00A813A5"/>
    <w:rsid w:val="00A813C5"/>
    <w:rsid w:val="00A94108"/>
    <w:rsid w:val="00AC3269"/>
    <w:rsid w:val="00AC647B"/>
    <w:rsid w:val="00AD3B4B"/>
    <w:rsid w:val="00AE72B4"/>
    <w:rsid w:val="00B00CE3"/>
    <w:rsid w:val="00B102DE"/>
    <w:rsid w:val="00B108F2"/>
    <w:rsid w:val="00B1185B"/>
    <w:rsid w:val="00B11E00"/>
    <w:rsid w:val="00B145C2"/>
    <w:rsid w:val="00B15768"/>
    <w:rsid w:val="00B24B1E"/>
    <w:rsid w:val="00B26B9F"/>
    <w:rsid w:val="00B365ED"/>
    <w:rsid w:val="00B47AC5"/>
    <w:rsid w:val="00B50E38"/>
    <w:rsid w:val="00B567DA"/>
    <w:rsid w:val="00B61FCC"/>
    <w:rsid w:val="00B65451"/>
    <w:rsid w:val="00B65BD9"/>
    <w:rsid w:val="00B66692"/>
    <w:rsid w:val="00B73448"/>
    <w:rsid w:val="00B809A0"/>
    <w:rsid w:val="00B82A75"/>
    <w:rsid w:val="00BB2CCE"/>
    <w:rsid w:val="00BB3EF1"/>
    <w:rsid w:val="00BB40A5"/>
    <w:rsid w:val="00BC50C6"/>
    <w:rsid w:val="00BE3714"/>
    <w:rsid w:val="00C03526"/>
    <w:rsid w:val="00C07A64"/>
    <w:rsid w:val="00C10211"/>
    <w:rsid w:val="00C20EF3"/>
    <w:rsid w:val="00C239EF"/>
    <w:rsid w:val="00C303C2"/>
    <w:rsid w:val="00C330BB"/>
    <w:rsid w:val="00C563AB"/>
    <w:rsid w:val="00C86EDB"/>
    <w:rsid w:val="00C91EB4"/>
    <w:rsid w:val="00CA2661"/>
    <w:rsid w:val="00CA2D20"/>
    <w:rsid w:val="00CB1715"/>
    <w:rsid w:val="00CB427D"/>
    <w:rsid w:val="00CB753D"/>
    <w:rsid w:val="00CD62FB"/>
    <w:rsid w:val="00CE70E6"/>
    <w:rsid w:val="00D04DA2"/>
    <w:rsid w:val="00D12D71"/>
    <w:rsid w:val="00D208E4"/>
    <w:rsid w:val="00D23633"/>
    <w:rsid w:val="00D25294"/>
    <w:rsid w:val="00D30B4E"/>
    <w:rsid w:val="00D747FA"/>
    <w:rsid w:val="00DA1AE6"/>
    <w:rsid w:val="00DB3CD7"/>
    <w:rsid w:val="00DC3ABF"/>
    <w:rsid w:val="00DC76E4"/>
    <w:rsid w:val="00DE23A5"/>
    <w:rsid w:val="00DE2EBC"/>
    <w:rsid w:val="00E00EB9"/>
    <w:rsid w:val="00E139E7"/>
    <w:rsid w:val="00E2115F"/>
    <w:rsid w:val="00E22E16"/>
    <w:rsid w:val="00E24A55"/>
    <w:rsid w:val="00E27442"/>
    <w:rsid w:val="00E32F69"/>
    <w:rsid w:val="00E43C38"/>
    <w:rsid w:val="00E67BA1"/>
    <w:rsid w:val="00E71D43"/>
    <w:rsid w:val="00E72438"/>
    <w:rsid w:val="00E7758F"/>
    <w:rsid w:val="00E77C8A"/>
    <w:rsid w:val="00E918C4"/>
    <w:rsid w:val="00EA1D34"/>
    <w:rsid w:val="00EC4571"/>
    <w:rsid w:val="00EE18F5"/>
    <w:rsid w:val="00EE1CC3"/>
    <w:rsid w:val="00EE2ADF"/>
    <w:rsid w:val="00EE4DB7"/>
    <w:rsid w:val="00EF26CD"/>
    <w:rsid w:val="00EF5D59"/>
    <w:rsid w:val="00EF6ACB"/>
    <w:rsid w:val="00F02B06"/>
    <w:rsid w:val="00F13DB0"/>
    <w:rsid w:val="00F1603E"/>
    <w:rsid w:val="00F22E3F"/>
    <w:rsid w:val="00F26701"/>
    <w:rsid w:val="00F50E8F"/>
    <w:rsid w:val="00F568A7"/>
    <w:rsid w:val="00F56F9E"/>
    <w:rsid w:val="00F632B2"/>
    <w:rsid w:val="00F71428"/>
    <w:rsid w:val="00F855C5"/>
    <w:rsid w:val="00FB5FDD"/>
    <w:rsid w:val="00FB7C5E"/>
    <w:rsid w:val="00FC06B0"/>
    <w:rsid w:val="00FC2FFE"/>
    <w:rsid w:val="00FC4502"/>
    <w:rsid w:val="00FE2683"/>
    <w:rsid w:val="00FE694B"/>
    <w:rsid w:val="00FF1E88"/>
    <w:rsid w:val="00FF2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3906"/>
  <w15:chartTrackingRefBased/>
  <w15:docId w15:val="{4B086F98-373E-418E-88B9-265445BA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6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855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A8B"/>
    <w:rPr>
      <w:color w:val="0563C1" w:themeColor="hyperlink"/>
      <w:u w:val="single"/>
    </w:rPr>
  </w:style>
  <w:style w:type="character" w:styleId="UnresolvedMention">
    <w:name w:val="Unresolved Mention"/>
    <w:basedOn w:val="DefaultParagraphFont"/>
    <w:uiPriority w:val="99"/>
    <w:semiHidden/>
    <w:unhideWhenUsed/>
    <w:rsid w:val="007B3A8B"/>
    <w:rPr>
      <w:color w:val="605E5C"/>
      <w:shd w:val="clear" w:color="auto" w:fill="E1DFDD"/>
    </w:rPr>
  </w:style>
  <w:style w:type="table" w:styleId="TableGrid">
    <w:name w:val="Table Grid"/>
    <w:basedOn w:val="TableNormal"/>
    <w:uiPriority w:val="39"/>
    <w:rsid w:val="00733E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355E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355E2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B26B9F"/>
    <w:pPr>
      <w:ind w:left="720"/>
      <w:contextualSpacing/>
    </w:pPr>
  </w:style>
  <w:style w:type="character" w:styleId="CommentReference">
    <w:name w:val="annotation reference"/>
    <w:basedOn w:val="DefaultParagraphFont"/>
    <w:uiPriority w:val="99"/>
    <w:semiHidden/>
    <w:unhideWhenUsed/>
    <w:rsid w:val="00166A6F"/>
    <w:rPr>
      <w:sz w:val="16"/>
      <w:szCs w:val="16"/>
    </w:rPr>
  </w:style>
  <w:style w:type="paragraph" w:styleId="CommentText">
    <w:name w:val="annotation text"/>
    <w:basedOn w:val="Normal"/>
    <w:link w:val="CommentTextChar"/>
    <w:uiPriority w:val="99"/>
    <w:unhideWhenUsed/>
    <w:rsid w:val="00166A6F"/>
    <w:pPr>
      <w:spacing w:line="240" w:lineRule="auto"/>
    </w:pPr>
    <w:rPr>
      <w:sz w:val="20"/>
      <w:szCs w:val="20"/>
    </w:rPr>
  </w:style>
  <w:style w:type="character" w:customStyle="1" w:styleId="CommentTextChar">
    <w:name w:val="Comment Text Char"/>
    <w:basedOn w:val="DefaultParagraphFont"/>
    <w:link w:val="CommentText"/>
    <w:uiPriority w:val="99"/>
    <w:rsid w:val="00166A6F"/>
    <w:rPr>
      <w:sz w:val="20"/>
      <w:szCs w:val="20"/>
    </w:rPr>
  </w:style>
  <w:style w:type="paragraph" w:styleId="CommentSubject">
    <w:name w:val="annotation subject"/>
    <w:basedOn w:val="CommentText"/>
    <w:next w:val="CommentText"/>
    <w:link w:val="CommentSubjectChar"/>
    <w:uiPriority w:val="99"/>
    <w:semiHidden/>
    <w:unhideWhenUsed/>
    <w:rsid w:val="00166A6F"/>
    <w:rPr>
      <w:b/>
      <w:bCs/>
    </w:rPr>
  </w:style>
  <w:style w:type="character" w:customStyle="1" w:styleId="CommentSubjectChar">
    <w:name w:val="Comment Subject Char"/>
    <w:basedOn w:val="CommentTextChar"/>
    <w:link w:val="CommentSubject"/>
    <w:uiPriority w:val="99"/>
    <w:semiHidden/>
    <w:rsid w:val="00166A6F"/>
    <w:rPr>
      <w:b/>
      <w:bCs/>
      <w:sz w:val="20"/>
      <w:szCs w:val="20"/>
    </w:rPr>
  </w:style>
  <w:style w:type="character" w:customStyle="1" w:styleId="Heading1Char">
    <w:name w:val="Heading 1 Char"/>
    <w:basedOn w:val="DefaultParagraphFont"/>
    <w:link w:val="Heading1"/>
    <w:uiPriority w:val="9"/>
    <w:rsid w:val="003436F0"/>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1273C"/>
    <w:rPr>
      <w:b/>
      <w:bCs/>
    </w:rPr>
  </w:style>
  <w:style w:type="character" w:customStyle="1" w:styleId="gtcolumnspanner">
    <w:name w:val="gt_column_spanner"/>
    <w:basedOn w:val="DefaultParagraphFont"/>
    <w:rsid w:val="0061273C"/>
  </w:style>
  <w:style w:type="character" w:customStyle="1" w:styleId="Heading2Char">
    <w:name w:val="Heading 2 Char"/>
    <w:basedOn w:val="DefaultParagraphFont"/>
    <w:link w:val="Heading2"/>
    <w:uiPriority w:val="9"/>
    <w:rsid w:val="00F855C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6338">
      <w:bodyDiv w:val="1"/>
      <w:marLeft w:val="0"/>
      <w:marRight w:val="0"/>
      <w:marTop w:val="0"/>
      <w:marBottom w:val="0"/>
      <w:divBdr>
        <w:top w:val="none" w:sz="0" w:space="0" w:color="auto"/>
        <w:left w:val="none" w:sz="0" w:space="0" w:color="auto"/>
        <w:bottom w:val="none" w:sz="0" w:space="0" w:color="auto"/>
        <w:right w:val="none" w:sz="0" w:space="0" w:color="auto"/>
      </w:divBdr>
    </w:div>
    <w:div w:id="209656847">
      <w:bodyDiv w:val="1"/>
      <w:marLeft w:val="0"/>
      <w:marRight w:val="0"/>
      <w:marTop w:val="0"/>
      <w:marBottom w:val="0"/>
      <w:divBdr>
        <w:top w:val="none" w:sz="0" w:space="0" w:color="auto"/>
        <w:left w:val="none" w:sz="0" w:space="0" w:color="auto"/>
        <w:bottom w:val="none" w:sz="0" w:space="0" w:color="auto"/>
        <w:right w:val="none" w:sz="0" w:space="0" w:color="auto"/>
      </w:divBdr>
    </w:div>
    <w:div w:id="221452907">
      <w:bodyDiv w:val="1"/>
      <w:marLeft w:val="0"/>
      <w:marRight w:val="0"/>
      <w:marTop w:val="0"/>
      <w:marBottom w:val="0"/>
      <w:divBdr>
        <w:top w:val="none" w:sz="0" w:space="0" w:color="auto"/>
        <w:left w:val="none" w:sz="0" w:space="0" w:color="auto"/>
        <w:bottom w:val="none" w:sz="0" w:space="0" w:color="auto"/>
        <w:right w:val="none" w:sz="0" w:space="0" w:color="auto"/>
      </w:divBdr>
    </w:div>
    <w:div w:id="231547134">
      <w:bodyDiv w:val="1"/>
      <w:marLeft w:val="0"/>
      <w:marRight w:val="0"/>
      <w:marTop w:val="0"/>
      <w:marBottom w:val="0"/>
      <w:divBdr>
        <w:top w:val="none" w:sz="0" w:space="0" w:color="auto"/>
        <w:left w:val="none" w:sz="0" w:space="0" w:color="auto"/>
        <w:bottom w:val="none" w:sz="0" w:space="0" w:color="auto"/>
        <w:right w:val="none" w:sz="0" w:space="0" w:color="auto"/>
      </w:divBdr>
      <w:divsChild>
        <w:div w:id="344552291">
          <w:marLeft w:val="0"/>
          <w:marRight w:val="0"/>
          <w:marTop w:val="0"/>
          <w:marBottom w:val="0"/>
          <w:divBdr>
            <w:top w:val="none" w:sz="0" w:space="0" w:color="auto"/>
            <w:left w:val="none" w:sz="0" w:space="0" w:color="auto"/>
            <w:bottom w:val="none" w:sz="0" w:space="0" w:color="auto"/>
            <w:right w:val="none" w:sz="0" w:space="0" w:color="auto"/>
          </w:divBdr>
        </w:div>
      </w:divsChild>
    </w:div>
    <w:div w:id="380593714">
      <w:bodyDiv w:val="1"/>
      <w:marLeft w:val="0"/>
      <w:marRight w:val="0"/>
      <w:marTop w:val="0"/>
      <w:marBottom w:val="0"/>
      <w:divBdr>
        <w:top w:val="none" w:sz="0" w:space="0" w:color="auto"/>
        <w:left w:val="none" w:sz="0" w:space="0" w:color="auto"/>
        <w:bottom w:val="none" w:sz="0" w:space="0" w:color="auto"/>
        <w:right w:val="none" w:sz="0" w:space="0" w:color="auto"/>
      </w:divBdr>
    </w:div>
    <w:div w:id="436023083">
      <w:bodyDiv w:val="1"/>
      <w:marLeft w:val="0"/>
      <w:marRight w:val="0"/>
      <w:marTop w:val="0"/>
      <w:marBottom w:val="0"/>
      <w:divBdr>
        <w:top w:val="none" w:sz="0" w:space="0" w:color="auto"/>
        <w:left w:val="none" w:sz="0" w:space="0" w:color="auto"/>
        <w:bottom w:val="none" w:sz="0" w:space="0" w:color="auto"/>
        <w:right w:val="none" w:sz="0" w:space="0" w:color="auto"/>
      </w:divBdr>
    </w:div>
    <w:div w:id="478888380">
      <w:bodyDiv w:val="1"/>
      <w:marLeft w:val="0"/>
      <w:marRight w:val="0"/>
      <w:marTop w:val="0"/>
      <w:marBottom w:val="0"/>
      <w:divBdr>
        <w:top w:val="none" w:sz="0" w:space="0" w:color="auto"/>
        <w:left w:val="none" w:sz="0" w:space="0" w:color="auto"/>
        <w:bottom w:val="none" w:sz="0" w:space="0" w:color="auto"/>
        <w:right w:val="none" w:sz="0" w:space="0" w:color="auto"/>
      </w:divBdr>
      <w:divsChild>
        <w:div w:id="2018656545">
          <w:marLeft w:val="0"/>
          <w:marRight w:val="0"/>
          <w:marTop w:val="0"/>
          <w:marBottom w:val="0"/>
          <w:divBdr>
            <w:top w:val="none" w:sz="0" w:space="0" w:color="auto"/>
            <w:left w:val="none" w:sz="0" w:space="0" w:color="auto"/>
            <w:bottom w:val="none" w:sz="0" w:space="0" w:color="auto"/>
            <w:right w:val="none" w:sz="0" w:space="0" w:color="auto"/>
          </w:divBdr>
        </w:div>
      </w:divsChild>
    </w:div>
    <w:div w:id="855846239">
      <w:bodyDiv w:val="1"/>
      <w:marLeft w:val="0"/>
      <w:marRight w:val="0"/>
      <w:marTop w:val="0"/>
      <w:marBottom w:val="0"/>
      <w:divBdr>
        <w:top w:val="none" w:sz="0" w:space="0" w:color="auto"/>
        <w:left w:val="none" w:sz="0" w:space="0" w:color="auto"/>
        <w:bottom w:val="none" w:sz="0" w:space="0" w:color="auto"/>
        <w:right w:val="none" w:sz="0" w:space="0" w:color="auto"/>
      </w:divBdr>
    </w:div>
    <w:div w:id="1058477503">
      <w:bodyDiv w:val="1"/>
      <w:marLeft w:val="0"/>
      <w:marRight w:val="0"/>
      <w:marTop w:val="0"/>
      <w:marBottom w:val="0"/>
      <w:divBdr>
        <w:top w:val="none" w:sz="0" w:space="0" w:color="auto"/>
        <w:left w:val="none" w:sz="0" w:space="0" w:color="auto"/>
        <w:bottom w:val="none" w:sz="0" w:space="0" w:color="auto"/>
        <w:right w:val="none" w:sz="0" w:space="0" w:color="auto"/>
      </w:divBdr>
      <w:divsChild>
        <w:div w:id="1822237834">
          <w:marLeft w:val="0"/>
          <w:marRight w:val="0"/>
          <w:marTop w:val="0"/>
          <w:marBottom w:val="0"/>
          <w:divBdr>
            <w:top w:val="none" w:sz="0" w:space="0" w:color="auto"/>
            <w:left w:val="none" w:sz="0" w:space="0" w:color="auto"/>
            <w:bottom w:val="none" w:sz="0" w:space="0" w:color="auto"/>
            <w:right w:val="none" w:sz="0" w:space="0" w:color="auto"/>
          </w:divBdr>
        </w:div>
      </w:divsChild>
    </w:div>
    <w:div w:id="1302541055">
      <w:bodyDiv w:val="1"/>
      <w:marLeft w:val="0"/>
      <w:marRight w:val="0"/>
      <w:marTop w:val="0"/>
      <w:marBottom w:val="0"/>
      <w:divBdr>
        <w:top w:val="none" w:sz="0" w:space="0" w:color="auto"/>
        <w:left w:val="none" w:sz="0" w:space="0" w:color="auto"/>
        <w:bottom w:val="none" w:sz="0" w:space="0" w:color="auto"/>
        <w:right w:val="none" w:sz="0" w:space="0" w:color="auto"/>
      </w:divBdr>
    </w:div>
    <w:div w:id="1421684618">
      <w:bodyDiv w:val="1"/>
      <w:marLeft w:val="0"/>
      <w:marRight w:val="0"/>
      <w:marTop w:val="0"/>
      <w:marBottom w:val="0"/>
      <w:divBdr>
        <w:top w:val="none" w:sz="0" w:space="0" w:color="auto"/>
        <w:left w:val="none" w:sz="0" w:space="0" w:color="auto"/>
        <w:bottom w:val="none" w:sz="0" w:space="0" w:color="auto"/>
        <w:right w:val="none" w:sz="0" w:space="0" w:color="auto"/>
      </w:divBdr>
    </w:div>
    <w:div w:id="1497765331">
      <w:bodyDiv w:val="1"/>
      <w:marLeft w:val="0"/>
      <w:marRight w:val="0"/>
      <w:marTop w:val="0"/>
      <w:marBottom w:val="0"/>
      <w:divBdr>
        <w:top w:val="none" w:sz="0" w:space="0" w:color="auto"/>
        <w:left w:val="none" w:sz="0" w:space="0" w:color="auto"/>
        <w:bottom w:val="none" w:sz="0" w:space="0" w:color="auto"/>
        <w:right w:val="none" w:sz="0" w:space="0" w:color="auto"/>
      </w:divBdr>
      <w:divsChild>
        <w:div w:id="1445540287">
          <w:marLeft w:val="0"/>
          <w:marRight w:val="0"/>
          <w:marTop w:val="0"/>
          <w:marBottom w:val="0"/>
          <w:divBdr>
            <w:top w:val="none" w:sz="0" w:space="0" w:color="auto"/>
            <w:left w:val="none" w:sz="0" w:space="0" w:color="auto"/>
            <w:bottom w:val="none" w:sz="0" w:space="0" w:color="auto"/>
            <w:right w:val="none" w:sz="0" w:space="0" w:color="auto"/>
          </w:divBdr>
        </w:div>
      </w:divsChild>
    </w:div>
    <w:div w:id="1583250927">
      <w:bodyDiv w:val="1"/>
      <w:marLeft w:val="0"/>
      <w:marRight w:val="0"/>
      <w:marTop w:val="0"/>
      <w:marBottom w:val="0"/>
      <w:divBdr>
        <w:top w:val="none" w:sz="0" w:space="0" w:color="auto"/>
        <w:left w:val="none" w:sz="0" w:space="0" w:color="auto"/>
        <w:bottom w:val="none" w:sz="0" w:space="0" w:color="auto"/>
        <w:right w:val="none" w:sz="0" w:space="0" w:color="auto"/>
      </w:divBdr>
    </w:div>
    <w:div w:id="1687176990">
      <w:bodyDiv w:val="1"/>
      <w:marLeft w:val="0"/>
      <w:marRight w:val="0"/>
      <w:marTop w:val="0"/>
      <w:marBottom w:val="0"/>
      <w:divBdr>
        <w:top w:val="none" w:sz="0" w:space="0" w:color="auto"/>
        <w:left w:val="none" w:sz="0" w:space="0" w:color="auto"/>
        <w:bottom w:val="none" w:sz="0" w:space="0" w:color="auto"/>
        <w:right w:val="none" w:sz="0" w:space="0" w:color="auto"/>
      </w:divBdr>
    </w:div>
    <w:div w:id="1691950948">
      <w:bodyDiv w:val="1"/>
      <w:marLeft w:val="0"/>
      <w:marRight w:val="0"/>
      <w:marTop w:val="0"/>
      <w:marBottom w:val="0"/>
      <w:divBdr>
        <w:top w:val="none" w:sz="0" w:space="0" w:color="auto"/>
        <w:left w:val="none" w:sz="0" w:space="0" w:color="auto"/>
        <w:bottom w:val="none" w:sz="0" w:space="0" w:color="auto"/>
        <w:right w:val="none" w:sz="0" w:space="0" w:color="auto"/>
      </w:divBdr>
    </w:div>
    <w:div w:id="1713460125">
      <w:bodyDiv w:val="1"/>
      <w:marLeft w:val="0"/>
      <w:marRight w:val="0"/>
      <w:marTop w:val="0"/>
      <w:marBottom w:val="0"/>
      <w:divBdr>
        <w:top w:val="none" w:sz="0" w:space="0" w:color="auto"/>
        <w:left w:val="none" w:sz="0" w:space="0" w:color="auto"/>
        <w:bottom w:val="none" w:sz="0" w:space="0" w:color="auto"/>
        <w:right w:val="none" w:sz="0" w:space="0" w:color="auto"/>
      </w:divBdr>
      <w:divsChild>
        <w:div w:id="349532577">
          <w:marLeft w:val="0"/>
          <w:marRight w:val="0"/>
          <w:marTop w:val="0"/>
          <w:marBottom w:val="0"/>
          <w:divBdr>
            <w:top w:val="none" w:sz="0" w:space="0" w:color="auto"/>
            <w:left w:val="none" w:sz="0" w:space="0" w:color="auto"/>
            <w:bottom w:val="none" w:sz="0" w:space="0" w:color="auto"/>
            <w:right w:val="none" w:sz="0" w:space="0" w:color="auto"/>
          </w:divBdr>
        </w:div>
      </w:divsChild>
    </w:div>
    <w:div w:id="1761290322">
      <w:bodyDiv w:val="1"/>
      <w:marLeft w:val="0"/>
      <w:marRight w:val="0"/>
      <w:marTop w:val="0"/>
      <w:marBottom w:val="0"/>
      <w:divBdr>
        <w:top w:val="none" w:sz="0" w:space="0" w:color="auto"/>
        <w:left w:val="none" w:sz="0" w:space="0" w:color="auto"/>
        <w:bottom w:val="none" w:sz="0" w:space="0" w:color="auto"/>
        <w:right w:val="none" w:sz="0" w:space="0" w:color="auto"/>
      </w:divBdr>
      <w:divsChild>
        <w:div w:id="2128575815">
          <w:marLeft w:val="0"/>
          <w:marRight w:val="0"/>
          <w:marTop w:val="0"/>
          <w:marBottom w:val="0"/>
          <w:divBdr>
            <w:top w:val="none" w:sz="0" w:space="0" w:color="auto"/>
            <w:left w:val="none" w:sz="0" w:space="0" w:color="auto"/>
            <w:bottom w:val="none" w:sz="0" w:space="0" w:color="auto"/>
            <w:right w:val="none" w:sz="0" w:space="0" w:color="auto"/>
          </w:divBdr>
        </w:div>
      </w:divsChild>
    </w:div>
    <w:div w:id="1766227502">
      <w:bodyDiv w:val="1"/>
      <w:marLeft w:val="0"/>
      <w:marRight w:val="0"/>
      <w:marTop w:val="0"/>
      <w:marBottom w:val="0"/>
      <w:divBdr>
        <w:top w:val="none" w:sz="0" w:space="0" w:color="auto"/>
        <w:left w:val="none" w:sz="0" w:space="0" w:color="auto"/>
        <w:bottom w:val="none" w:sz="0" w:space="0" w:color="auto"/>
        <w:right w:val="none" w:sz="0" w:space="0" w:color="auto"/>
      </w:divBdr>
    </w:div>
    <w:div w:id="1822916504">
      <w:bodyDiv w:val="1"/>
      <w:marLeft w:val="0"/>
      <w:marRight w:val="0"/>
      <w:marTop w:val="0"/>
      <w:marBottom w:val="0"/>
      <w:divBdr>
        <w:top w:val="none" w:sz="0" w:space="0" w:color="auto"/>
        <w:left w:val="none" w:sz="0" w:space="0" w:color="auto"/>
        <w:bottom w:val="none" w:sz="0" w:space="0" w:color="auto"/>
        <w:right w:val="none" w:sz="0" w:space="0" w:color="auto"/>
      </w:divBdr>
    </w:div>
    <w:div w:id="1846168056">
      <w:bodyDiv w:val="1"/>
      <w:marLeft w:val="0"/>
      <w:marRight w:val="0"/>
      <w:marTop w:val="0"/>
      <w:marBottom w:val="0"/>
      <w:divBdr>
        <w:top w:val="none" w:sz="0" w:space="0" w:color="auto"/>
        <w:left w:val="none" w:sz="0" w:space="0" w:color="auto"/>
        <w:bottom w:val="none" w:sz="0" w:space="0" w:color="auto"/>
        <w:right w:val="none" w:sz="0" w:space="0" w:color="auto"/>
      </w:divBdr>
    </w:div>
    <w:div w:id="2065717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cholar.google.com/citations?view_op=view_citation&amp;hl=en&amp;user=8Jt3KQQAAAAJ&amp;citation_for_view=8Jt3KQQAAAAJ:u-x6o8ySG0sC"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project.org/"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ink.springer.com/article/10.3758/s13428-018-1188-3" TargetMode="Externa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2EDB1-C78E-4AD3-A4AD-2E954ECC6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3288</TotalTime>
  <Pages>15</Pages>
  <Words>1563</Words>
  <Characters>8912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Bard</dc:creator>
  <cp:keywords/>
  <dc:description/>
  <cp:lastModifiedBy>Ethan Bard</cp:lastModifiedBy>
  <cp:revision>267</cp:revision>
  <dcterms:created xsi:type="dcterms:W3CDTF">2022-10-12T12:38:00Z</dcterms:created>
  <dcterms:modified xsi:type="dcterms:W3CDTF">2022-11-08T13:27:00Z</dcterms:modified>
</cp:coreProperties>
</file>