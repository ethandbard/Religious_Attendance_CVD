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736DE" w:rsidP="00A736DE" w:rsidRDefault="00A736DE" w14:paraId="7F2417FF" w14:textId="759AAEBF">
      <w:pPr>
        <w:pStyle w:val="Heading1"/>
      </w:pPr>
      <w:commentRangeStart w:id="0"/>
      <w:r>
        <w:t>Statistical Analysis</w:t>
      </w:r>
      <w:commentRangeEnd w:id="0"/>
      <w:r>
        <w:rPr>
          <w:rStyle w:val="CommentReference"/>
        </w:rPr>
        <w:commentReference w:id="0"/>
      </w:r>
    </w:p>
    <w:p w:rsidR="00A736DE" w:rsidP="00A736DE" w:rsidRDefault="00A736DE" w14:paraId="34EE858F" w14:textId="39BF68CB">
      <w:r>
        <w:t xml:space="preserve">To perform all data processing and generate the statistical analysis components of this study R version </w:t>
      </w:r>
      <w:commentRangeStart w:id="1"/>
      <w:r>
        <w:t>4.2.0 was used within Rstudio 2022.07.2 Build 576</w:t>
      </w:r>
      <w:commentRangeEnd w:id="1"/>
      <w:r>
        <w:rPr>
          <w:rStyle w:val="CommentReference"/>
        </w:rPr>
        <w:commentReference w:id="1"/>
      </w:r>
      <w:r>
        <w:t xml:space="preserve">. The data files utilized come from the NHANES 2007-2008 Questionnaire Data public data access page. The data is provided as separate XPT files each containing the survey results from various questionnaire categories. Each survey participant is assigned a sequence number which is used to match their responses across multiple questionnaires. All survey participants are anonymous, and the data provided does not include any personally identifiable information. </w:t>
      </w:r>
    </w:p>
    <w:p w:rsidRPr="002E2F39" w:rsidR="00A736DE" w:rsidP="00A736DE" w:rsidRDefault="00A736DE" w14:paraId="3D868755" w14:textId="77777777">
      <w:pPr>
        <w:pStyle w:val="ListParagraph"/>
        <w:ind w:left="0"/>
      </w:pPr>
      <w:r>
        <w:t xml:space="preserve">Necessary pre-processing of the data includes renaming variables for clarity, creating custom factors from categorical variables, and standardizing continuous variables. Many of the categorical variables were inclusive and informative enough to be used in their provided format, but some had to be customized or engineered to effectively represent the element. Examples of variables that required custom classifications are tobacco use, alcohol consumption, education status, marital status, born outside US, number of healthcare visits, and religious attendance. Continuous variables that require standardizing include fasting glucose, age, and RFM. RFM or ratio of fat-to-mass is a derived feature calculated using the weight (kg) and waist circumference (cm). The independent variable cardiovascular disease is derived by checking if the participant had reported to have been told they had had either a heart attack or stroke by a physician. Lastly, the dataset was filtered to only include participants aged 40+ and several data subsets were made which correspond to six </w:t>
      </w:r>
      <w:commentRangeStart w:id="2"/>
      <w:commentRangeStart w:id="3"/>
      <w:r>
        <w:t xml:space="preserve">multiple logistic regression </w:t>
      </w:r>
      <w:commentRangeEnd w:id="2"/>
      <w:r>
        <w:rPr>
          <w:rStyle w:val="CommentReference"/>
        </w:rPr>
        <w:commentReference w:id="2"/>
      </w:r>
      <w:commentRangeEnd w:id="3"/>
      <w:r>
        <w:rPr>
          <w:rStyle w:val="CommentReference"/>
        </w:rPr>
        <w:commentReference w:id="3"/>
      </w:r>
      <w:r>
        <w:t>models to be used as starting points for the model evaluation and selection process.</w:t>
      </w:r>
      <w:r w:rsidRPr="00A75FF1">
        <w:t xml:space="preserve"> </w:t>
      </w:r>
      <w:r>
        <w:t xml:space="preserve">Logistic regression requires that the observations do not contain any missing values which is a significant challenge for this study due to the sparsity of NHANES datasets. </w:t>
      </w:r>
      <w:commentRangeStart w:id="4"/>
      <w:r>
        <w:t>By creating subsets of the available data, we can retain a larger proportion of observations after removing any records with missing values</w:t>
      </w:r>
      <w:commentRangeEnd w:id="4"/>
      <w:r>
        <w:rPr>
          <w:rStyle w:val="CommentReference"/>
        </w:rPr>
        <w:commentReference w:id="4"/>
      </w:r>
      <w:r>
        <w:t xml:space="preserve">. </w:t>
      </w:r>
      <w:commentRangeStart w:id="5"/>
      <w:r>
        <w:t>The six base models’ features were determined by considering best practices regarding selecting groups of variables which share common characteristics</w:t>
      </w:r>
      <w:commentRangeEnd w:id="5"/>
      <w:r>
        <w:rPr>
          <w:rStyle w:val="CommentReference"/>
        </w:rPr>
        <w:commentReference w:id="5"/>
      </w:r>
      <w:r>
        <w:t xml:space="preserve">. </w:t>
      </w:r>
      <w:commentRangeStart w:id="6"/>
      <w:r w:rsidRPr="003436F0">
        <w:rPr>
          <w:highlight w:val="yellow"/>
        </w:rPr>
        <w:t>Table x</w:t>
      </w:r>
      <w:r>
        <w:rPr>
          <w:highlight w:val="yellow"/>
        </w:rPr>
        <w:t xml:space="preserve"> </w:t>
      </w:r>
      <w:commentRangeEnd w:id="6"/>
      <w:r w:rsidRPr="003436F0">
        <w:rPr>
          <w:rStyle w:val="CommentReference"/>
          <w:highlight w:val="yellow"/>
        </w:rPr>
        <w:commentReference w:id="6"/>
      </w:r>
      <w:r>
        <w:t>describes the sample size and number of parameters in each of the base models.</w:t>
      </w:r>
    </w:p>
    <w:p w:rsidRPr="002E2F39" w:rsidR="00A736DE" w:rsidP="00A736DE" w:rsidRDefault="00A736DE" w14:paraId="6D028D2F" w14:textId="77777777">
      <w:r>
        <w:t>In this analysis we are examining six logistic regression models with different feature sets including social determinants, health indicators, and religious attendance to determine the relationship between these features and the likelihood of the participant having had cardiovascular disease. Three base models are initially defined which incrementally include additional features, and then each of the base models are split by gender resulting in the six models of interest. Models 1f and 1m include only the social determinant variables, models 2f and 2m include social determinants and health indicators, and models 3f and 3m include all the previous elements with the addition of religious attendance.</w:t>
      </w:r>
    </w:p>
    <w:p w:rsidR="00A736DE" w:rsidP="00A736DE" w:rsidRDefault="00A736DE" w14:paraId="15EF44F4" w14:textId="77777777">
      <w:pPr>
        <w:spacing w:line="240" w:lineRule="auto"/>
        <w:ind w:firstLine="720"/>
      </w:pPr>
      <w:r>
        <w:t xml:space="preserve">An initial determination of model fit is evaluated by calculating the </w:t>
      </w:r>
      <w:commentRangeStart w:id="7"/>
      <w:commentRangeStart w:id="8"/>
      <w:r>
        <w:t>Bayesian Information Criterion (BIC).</w:t>
      </w:r>
      <w:commentRangeEnd w:id="7"/>
      <w:r>
        <w:rPr>
          <w:rStyle w:val="CommentReference"/>
        </w:rPr>
        <w:commentReference w:id="7"/>
      </w:r>
      <w:commentRangeEnd w:id="8"/>
      <w:r>
        <w:rPr>
          <w:rStyle w:val="CommentReference"/>
        </w:rPr>
        <w:commentReference w:id="8"/>
      </w:r>
      <w:r>
        <w:t xml:space="preserve"> The BIC measures how well a statistical model is fit to its data. This metric is derived based on the number of parameters in the model, the sample size, and the log-likelihood of the model. Typically, a lower BIC value indicates a better fit when comparing similar models. An important component of BIC is that it applies a penalty that favors models with fewer parameters, so it is a useful tool to help determine which elements are the most important. </w:t>
      </w:r>
    </w:p>
    <w:p w:rsidR="00A736DE" w:rsidP="00A736DE" w:rsidRDefault="00A736DE" w14:paraId="1735084E" w14:textId="77777777">
      <w:pPr>
        <w:spacing w:line="240" w:lineRule="auto"/>
        <w:ind w:firstLine="720"/>
      </w:pPr>
      <w:r>
        <w:t>Another key indicator used in this analysis to compare model fit is McFadden’s R</w:t>
      </w:r>
      <w:r>
        <w:rPr>
          <w:vertAlign w:val="superscript"/>
        </w:rPr>
        <w:t>2</w:t>
      </w:r>
      <w:r>
        <w:t xml:space="preserve"> and adjusted pseudo R</w:t>
      </w:r>
      <w:r>
        <w:rPr>
          <w:vertAlign w:val="superscript"/>
        </w:rPr>
        <w:t>2</w:t>
      </w:r>
      <w:r>
        <w:t>.</w:t>
      </w:r>
      <w:r w:rsidRPr="00D65C03">
        <w:t xml:space="preserve"> </w:t>
      </w:r>
      <w:r>
        <w:t>In the context of logistic regression, McFadden’s R</w:t>
      </w:r>
      <w:r>
        <w:rPr>
          <w:vertAlign w:val="superscript"/>
        </w:rPr>
        <w:t xml:space="preserve">2 </w:t>
      </w:r>
      <w:r>
        <w:t>measures how well a model predicts the binary outcome based on the predictor variables. McFadden’s R</w:t>
      </w:r>
      <w:r>
        <w:rPr>
          <w:vertAlign w:val="superscript"/>
        </w:rPr>
        <w:t xml:space="preserve">2 </w:t>
      </w:r>
      <w:r>
        <w:t>is derived by calculating the proportion of log-likelihood of the full model to the log-likelihood of a null model, where a higher R</w:t>
      </w:r>
      <w:r>
        <w:rPr>
          <w:vertAlign w:val="superscript"/>
        </w:rPr>
        <w:t xml:space="preserve">2 </w:t>
      </w:r>
      <w:r>
        <w:t>value indicates a better fit model. In this analysis, we look at both the R</w:t>
      </w:r>
      <w:r>
        <w:rPr>
          <w:vertAlign w:val="superscript"/>
        </w:rPr>
        <w:t xml:space="preserve">2 </w:t>
      </w:r>
      <w:r>
        <w:t>and the adjusted pseudo R</w:t>
      </w:r>
      <w:r>
        <w:rPr>
          <w:vertAlign w:val="superscript"/>
        </w:rPr>
        <w:t>2</w:t>
      </w:r>
      <w:r>
        <w:t>. The adjusted pseudo R</w:t>
      </w:r>
      <w:r>
        <w:rPr>
          <w:vertAlign w:val="superscript"/>
        </w:rPr>
        <w:t xml:space="preserve">2 </w:t>
      </w:r>
      <w:r>
        <w:t>considers the number of model parameters and applies a penalty which favors models with fewer parameters like the BIC does.</w:t>
      </w:r>
    </w:p>
    <w:p w:rsidRPr="000E3376" w:rsidR="00A736DE" w:rsidP="00A736DE" w:rsidRDefault="00A736DE" w14:paraId="688C4CA2" w14:textId="77777777">
      <w:pPr>
        <w:spacing w:line="240" w:lineRule="auto"/>
        <w:ind w:firstLine="720"/>
      </w:pPr>
      <w:r>
        <w:t xml:space="preserve">To measure how well the models can distinguish between the binary class we generate receiver operating characteristic plots (ROC) and calculate the area under the curve (AUC). The ROC plot shows the true positive rate on the y-axis and the false positive rate on the x-axis. A line is plotted using different values for the classification threshold which is the minimum estimated probability needed for the model to classify the ‘positive’ class. In the context of this analysis the ‘positive’ class is where a survey participant is told they had had a heart attack or stroke by a physician. AUC values range from 0 to 1 where 0.5 would indicate that the model performs as well as a random guess and a value of 1 would indicate perfect classification. An AUC value of 0.7 or higher is typically considered to be a well fit model. </w:t>
      </w:r>
    </w:p>
    <w:p w:rsidR="00A736DE" w:rsidP="00A736DE" w:rsidRDefault="00A736DE" w14:paraId="6964DACF" w14:textId="77777777">
      <w:pPr>
        <w:spacing w:line="240" w:lineRule="auto"/>
        <w:ind w:firstLine="720"/>
      </w:pPr>
      <w:r>
        <w:t>The predictive capabilities of the models are evaluated by conducting out-of-sample testing and examining the sensitivity and specificity of the resulting estimations. Each of the models are trained using a random sample of 70% of the available records for that model, then the coefficient estimates are applied to generate probabilities using the remaining 30% of records using an initial threshold of 0.5 for classification.</w:t>
      </w:r>
    </w:p>
    <w:p w:rsidR="00A736DE" w:rsidP="00A736DE" w:rsidRDefault="00A736DE" w14:paraId="5D2B2FFB" w14:textId="77777777">
      <w:pPr>
        <w:spacing w:line="240" w:lineRule="auto"/>
        <w:ind w:firstLine="720"/>
      </w:pPr>
      <w:r>
        <w:t xml:space="preserve">The ROC plot generated in the statistical analysis can also be used to help determine what the optimal classification threshold should be for each model. For any given threshold value the resulting sensitivity and specificity can be determined. Sensitivity is the ‘true positive’ rate while specificity is the ‘true negative’ rate. For this analysis we use both the F1 and balanced accuracy scores to evaluate how well the models can make correct classifications. The F1 score is the harmonic mean of the precision and recall of the model where precision is the proportion of positive predictions that are correct, and recall is the proportion of positive cases that were correctly classified. Balanced accuracy is the average of sensitivity and specificity and provides a more realistic measure of how well the model fits, especially when the data is imbalanced. F1 scores can be artificially inflated if a model tends to over-classify the positive case. For classification testing, we choose a threshold value which provides the highest balanced accuracy in each model. </w:t>
      </w:r>
    </w:p>
    <w:p w:rsidR="00A736DE" w:rsidP="00A736DE" w:rsidRDefault="00A736DE" w14:paraId="5CDCA8E4" w14:textId="187D326D">
      <w:pPr>
        <w:spacing w:line="240" w:lineRule="auto"/>
        <w:ind w:firstLine="720"/>
      </w:pPr>
      <w:r>
        <w:tab/>
      </w:r>
      <w:r>
        <w:t>Each model is trained using 75% of its corresponding data setting the remaining 25% aside for classification testing. The estimated parameters are then applied to the test set using the optimal threshold that was derived by maximizing the balanced accuracy of the base model. The resulting classifications are evaluated and presented below.</w:t>
      </w:r>
    </w:p>
    <w:p w:rsidR="00271D73" w:rsidRDefault="00271D73" w14:paraId="16044223" w14:textId="3C69F795">
      <w:r>
        <w:br w:type="page"/>
      </w:r>
    </w:p>
    <w:p w:rsidR="00A736DE" w:rsidP="00A736DE" w:rsidRDefault="00A736DE" w14:paraId="1318C9DB" w14:textId="08FC0799">
      <w:pPr>
        <w:pStyle w:val="Heading1"/>
      </w:pPr>
      <w:r>
        <w:t>Results</w:t>
      </w:r>
    </w:p>
    <w:tbl>
      <w:tblPr>
        <w:tblW w:w="9516" w:type="dxa"/>
        <w:shd w:val="clear" w:color="auto" w:fill="FFFFFF"/>
        <w:tblCellMar>
          <w:top w:w="15" w:type="dxa"/>
          <w:left w:w="15" w:type="dxa"/>
          <w:bottom w:w="15" w:type="dxa"/>
          <w:right w:w="15" w:type="dxa"/>
        </w:tblCellMar>
        <w:tblLook w:val="04A0" w:firstRow="1" w:lastRow="0" w:firstColumn="1" w:lastColumn="0" w:noHBand="0" w:noVBand="1"/>
      </w:tblPr>
      <w:tblGrid>
        <w:gridCol w:w="2235"/>
        <w:gridCol w:w="4882"/>
        <w:gridCol w:w="2399"/>
      </w:tblGrid>
      <w:tr w:rsidRPr="009C04D1" w:rsidR="009C04D1" w:rsidTr="009C04D1" w14:paraId="11FDEB61" w14:textId="77777777">
        <w:trPr>
          <w:trHeight w:val="587"/>
          <w:tblHeader/>
        </w:trPr>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9C04D1" w:rsidR="009C04D1" w:rsidP="009C04D1" w:rsidRDefault="009C04D1" w14:paraId="7814BF28" w14:textId="77777777">
            <w:pPr>
              <w:spacing w:after="0" w:line="240" w:lineRule="auto"/>
              <w:rPr>
                <w:rFonts w:ascii="Helvetica" w:hAnsi="Helvetica" w:eastAsia="Times New Roman" w:cs="Times New Roman"/>
                <w:b/>
                <w:bCs/>
                <w:color w:val="333333"/>
                <w:sz w:val="21"/>
                <w:szCs w:val="21"/>
              </w:rPr>
            </w:pPr>
            <w:r w:rsidRPr="009C04D1">
              <w:rPr>
                <w:rFonts w:ascii="Helvetica" w:hAnsi="Helvetica" w:eastAsia="Times New Roman" w:cs="Times New Roman"/>
                <w:b/>
                <w:bCs/>
                <w:color w:val="333333"/>
                <w:sz w:val="21"/>
                <w:szCs w:val="21"/>
              </w:rPr>
              <w:t>Models</w:t>
            </w:r>
          </w:p>
          <w:p w:rsidRPr="009C04D1" w:rsidR="009C04D1" w:rsidP="009C04D1" w:rsidRDefault="009C04D1" w14:paraId="4EF669AD" w14:textId="77777777">
            <w:pPr>
              <w:spacing w:after="0" w:line="240" w:lineRule="auto"/>
              <w:rPr>
                <w:rFonts w:ascii="Helvetica" w:hAnsi="Helvetica" w:eastAsia="Times New Roman" w:cs="Times New Roman"/>
                <w:color w:val="999999"/>
                <w:sz w:val="21"/>
                <w:szCs w:val="21"/>
              </w:rPr>
            </w:pPr>
            <w:r w:rsidRPr="009C04D1">
              <w:rPr>
                <w:rFonts w:ascii="Helvetica" w:hAnsi="Helvetica" w:eastAsia="Times New Roman" w:cs="Times New Roman"/>
                <w:color w:val="999999"/>
                <w:sz w:val="21"/>
                <w:szCs w:val="21"/>
              </w:rPr>
              <w:t>&lt;chr&gt;</w:t>
            </w:r>
          </w:p>
        </w:tc>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9C04D1" w:rsidR="009C04D1" w:rsidP="009C04D1" w:rsidRDefault="009C04D1" w14:paraId="5E40ED55" w14:textId="77777777">
            <w:pPr>
              <w:spacing w:after="0" w:line="240" w:lineRule="auto"/>
              <w:jc w:val="right"/>
              <w:rPr>
                <w:rFonts w:ascii="Helvetica" w:hAnsi="Helvetica" w:eastAsia="Times New Roman" w:cs="Times New Roman"/>
                <w:b/>
                <w:bCs/>
                <w:color w:val="333333"/>
                <w:sz w:val="21"/>
                <w:szCs w:val="21"/>
              </w:rPr>
            </w:pPr>
            <w:r w:rsidRPr="009C04D1">
              <w:rPr>
                <w:rFonts w:ascii="Helvetica" w:hAnsi="Helvetica" w:eastAsia="Times New Roman" w:cs="Times New Roman"/>
                <w:b/>
                <w:bCs/>
                <w:color w:val="333333"/>
                <w:sz w:val="21"/>
                <w:szCs w:val="21"/>
              </w:rPr>
              <w:t>ChiSq_significance</w:t>
            </w:r>
          </w:p>
          <w:p w:rsidRPr="009C04D1" w:rsidR="009C04D1" w:rsidP="009C04D1" w:rsidRDefault="009C04D1" w14:paraId="7BDDCDC3" w14:textId="77777777">
            <w:pPr>
              <w:spacing w:after="0" w:line="240" w:lineRule="auto"/>
              <w:jc w:val="right"/>
              <w:rPr>
                <w:rFonts w:ascii="Helvetica" w:hAnsi="Helvetica" w:eastAsia="Times New Roman" w:cs="Times New Roman"/>
                <w:color w:val="999999"/>
                <w:sz w:val="21"/>
                <w:szCs w:val="21"/>
              </w:rPr>
            </w:pPr>
            <w:r w:rsidRPr="009C04D1">
              <w:rPr>
                <w:rFonts w:ascii="Helvetica" w:hAnsi="Helvetica" w:eastAsia="Times New Roman" w:cs="Times New Roman"/>
                <w:color w:val="999999"/>
                <w:sz w:val="21"/>
                <w:szCs w:val="21"/>
              </w:rPr>
              <w:t>&lt;dbl&gt;</w:t>
            </w:r>
          </w:p>
        </w:tc>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9C04D1" w:rsidR="009C04D1" w:rsidP="009C04D1" w:rsidRDefault="009C04D1" w14:paraId="072BA3A9" w14:textId="77777777">
            <w:pPr>
              <w:spacing w:after="0" w:line="240" w:lineRule="auto"/>
              <w:jc w:val="right"/>
              <w:rPr>
                <w:rFonts w:ascii="Helvetica" w:hAnsi="Helvetica" w:eastAsia="Times New Roman" w:cs="Times New Roman"/>
                <w:b/>
                <w:bCs/>
                <w:color w:val="333333"/>
                <w:sz w:val="21"/>
                <w:szCs w:val="21"/>
              </w:rPr>
            </w:pPr>
            <w:r w:rsidRPr="009C04D1">
              <w:rPr>
                <w:rFonts w:ascii="Helvetica" w:hAnsi="Helvetica" w:eastAsia="Times New Roman" w:cs="Times New Roman"/>
                <w:b/>
                <w:bCs/>
                <w:color w:val="333333"/>
                <w:sz w:val="21"/>
                <w:szCs w:val="21"/>
              </w:rPr>
              <w:t>BIC</w:t>
            </w:r>
          </w:p>
          <w:p w:rsidRPr="009C04D1" w:rsidR="009C04D1" w:rsidP="009C04D1" w:rsidRDefault="009C04D1" w14:paraId="30323A93" w14:textId="77777777">
            <w:pPr>
              <w:spacing w:after="0" w:line="240" w:lineRule="auto"/>
              <w:jc w:val="right"/>
              <w:rPr>
                <w:rFonts w:ascii="Helvetica" w:hAnsi="Helvetica" w:eastAsia="Times New Roman" w:cs="Times New Roman"/>
                <w:color w:val="999999"/>
                <w:sz w:val="21"/>
                <w:szCs w:val="21"/>
              </w:rPr>
            </w:pPr>
            <w:r w:rsidRPr="009C04D1">
              <w:rPr>
                <w:rFonts w:ascii="Helvetica" w:hAnsi="Helvetica" w:eastAsia="Times New Roman" w:cs="Times New Roman"/>
                <w:color w:val="999999"/>
                <w:sz w:val="21"/>
                <w:szCs w:val="21"/>
              </w:rPr>
              <w:t>&lt;dbl&gt;</w:t>
            </w:r>
          </w:p>
        </w:tc>
      </w:tr>
      <w:tr w:rsidRPr="009C04D1" w:rsidR="009C04D1" w:rsidTr="009C04D1" w14:paraId="1C4D8093" w14:textId="77777777">
        <w:trPr>
          <w:trHeight w:val="293"/>
        </w:trPr>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553B90C6" w14:textId="77777777">
            <w:pPr>
              <w:spacing w:after="0" w:line="240" w:lineRule="auto"/>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Model 1f</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692DE008"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1.885668e-14</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1FF88686"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758.9855</w:t>
            </w:r>
          </w:p>
        </w:tc>
      </w:tr>
      <w:tr w:rsidRPr="009C04D1" w:rsidR="009C04D1" w:rsidTr="009C04D1" w14:paraId="1870CDA6" w14:textId="77777777">
        <w:trPr>
          <w:trHeight w:val="293"/>
        </w:trPr>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644A3C3A" w14:textId="77777777">
            <w:pPr>
              <w:spacing w:after="0" w:line="240" w:lineRule="auto"/>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Model 2f</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0EF55916"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3.895427e-06</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75675690"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463.7499</w:t>
            </w:r>
          </w:p>
        </w:tc>
      </w:tr>
      <w:tr w:rsidRPr="009C04D1" w:rsidR="009C04D1" w:rsidTr="009C04D1" w14:paraId="436539F6" w14:textId="77777777">
        <w:trPr>
          <w:trHeight w:val="293"/>
        </w:trPr>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3A8E0C2F" w14:textId="77777777">
            <w:pPr>
              <w:spacing w:after="0" w:line="240" w:lineRule="auto"/>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Model 3f</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7676275C"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6.455522e-06</w:t>
            </w:r>
          </w:p>
        </w:tc>
        <w:tc>
          <w:tcPr>
            <w:tcW w:w="0" w:type="auto"/>
            <w:tcBorders>
              <w:top w:val="single" w:color="DDDDDD" w:sz="6" w:space="0"/>
            </w:tcBorders>
            <w:shd w:val="clear" w:color="auto" w:fill="FFFFFF"/>
            <w:tcMar>
              <w:top w:w="75" w:type="dxa"/>
              <w:left w:w="75" w:type="dxa"/>
              <w:bottom w:w="75" w:type="dxa"/>
              <w:right w:w="75" w:type="dxa"/>
            </w:tcMar>
            <w:hideMark/>
          </w:tcPr>
          <w:p w:rsidRPr="009C04D1" w:rsidR="009C04D1" w:rsidP="009C04D1" w:rsidRDefault="009C04D1" w14:paraId="2DD0EEC8" w14:textId="77777777">
            <w:pPr>
              <w:spacing w:after="0" w:line="240" w:lineRule="auto"/>
              <w:jc w:val="right"/>
              <w:rPr>
                <w:rFonts w:ascii="Helvetica" w:hAnsi="Helvetica" w:eastAsia="Times New Roman" w:cs="Times New Roman"/>
                <w:color w:val="333333"/>
                <w:sz w:val="21"/>
                <w:szCs w:val="21"/>
              </w:rPr>
            </w:pPr>
            <w:r w:rsidRPr="009C04D1">
              <w:rPr>
                <w:rFonts w:ascii="Helvetica" w:hAnsi="Helvetica" w:eastAsia="Times New Roman" w:cs="Times New Roman"/>
                <w:color w:val="333333"/>
                <w:sz w:val="21"/>
                <w:szCs w:val="21"/>
              </w:rPr>
              <w:t>474.9299</w:t>
            </w:r>
          </w:p>
        </w:tc>
      </w:tr>
    </w:tbl>
    <w:p w:rsidRPr="009C04D1" w:rsidR="009C04D1" w:rsidP="009C04D1" w:rsidRDefault="009C04D1" w14:paraId="1D6D5AE6" w14:textId="77777777">
      <w:pPr>
        <w:shd w:val="clear" w:color="auto" w:fill="FFFFFF"/>
        <w:spacing w:after="0" w:line="240" w:lineRule="auto"/>
        <w:rPr>
          <w:rFonts w:ascii="Helvetica" w:hAnsi="Helvetica" w:eastAsia="Times New Roman" w:cs="Times New Roman"/>
          <w:color w:val="999999"/>
          <w:sz w:val="21"/>
          <w:szCs w:val="21"/>
        </w:rPr>
      </w:pPr>
      <w:r w:rsidRPr="009C04D1">
        <w:rPr>
          <w:rFonts w:ascii="Helvetica" w:hAnsi="Helvetica" w:eastAsia="Times New Roman" w:cs="Times New Roman"/>
          <w:color w:val="999999"/>
          <w:sz w:val="21"/>
          <w:szCs w:val="21"/>
        </w:rPr>
        <w:t>3 rows</w:t>
      </w:r>
    </w:p>
    <w:p w:rsidR="00271D73" w:rsidP="00271D73" w:rsidRDefault="00271D73" w14:paraId="47BC28FC" w14:textId="4583AFA2"/>
    <w:tbl>
      <w:tblPr>
        <w:tblW w:w="9638" w:type="dxa"/>
        <w:shd w:val="clear" w:color="auto" w:fill="FFFFFF"/>
        <w:tblCellMar>
          <w:top w:w="15" w:type="dxa"/>
          <w:left w:w="15" w:type="dxa"/>
          <w:bottom w:w="15" w:type="dxa"/>
          <w:right w:w="15" w:type="dxa"/>
        </w:tblCellMar>
        <w:tblLook w:val="04A0" w:firstRow="1" w:lastRow="0" w:firstColumn="1" w:lastColumn="0" w:noHBand="0" w:noVBand="1"/>
      </w:tblPr>
      <w:tblGrid>
        <w:gridCol w:w="2402"/>
        <w:gridCol w:w="4676"/>
        <w:gridCol w:w="2560"/>
      </w:tblGrid>
      <w:tr w:rsidRPr="003023E2" w:rsidR="003023E2" w:rsidTr="003023E2" w14:paraId="402FF63D" w14:textId="77777777">
        <w:trPr>
          <w:trHeight w:val="567"/>
          <w:tblHeader/>
        </w:trPr>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3023E2" w:rsidR="003023E2" w:rsidP="003023E2" w:rsidRDefault="003023E2" w14:paraId="68461295" w14:textId="77777777">
            <w:pPr>
              <w:spacing w:after="0" w:line="240" w:lineRule="auto"/>
              <w:rPr>
                <w:rFonts w:ascii="Helvetica" w:hAnsi="Helvetica" w:eastAsia="Times New Roman" w:cs="Times New Roman"/>
                <w:b/>
                <w:bCs/>
                <w:color w:val="333333"/>
                <w:sz w:val="21"/>
                <w:szCs w:val="21"/>
              </w:rPr>
            </w:pPr>
            <w:r w:rsidRPr="003023E2">
              <w:rPr>
                <w:rFonts w:ascii="Helvetica" w:hAnsi="Helvetica" w:eastAsia="Times New Roman" w:cs="Times New Roman"/>
                <w:b/>
                <w:bCs/>
                <w:color w:val="333333"/>
                <w:sz w:val="21"/>
                <w:szCs w:val="21"/>
              </w:rPr>
              <w:t>Models</w:t>
            </w:r>
          </w:p>
          <w:p w:rsidRPr="003023E2" w:rsidR="003023E2" w:rsidP="003023E2" w:rsidRDefault="003023E2" w14:paraId="6343CB5F" w14:textId="77777777">
            <w:pPr>
              <w:spacing w:after="0" w:line="240" w:lineRule="auto"/>
              <w:rPr>
                <w:rFonts w:ascii="Helvetica" w:hAnsi="Helvetica" w:eastAsia="Times New Roman" w:cs="Times New Roman"/>
                <w:color w:val="999999"/>
                <w:sz w:val="21"/>
                <w:szCs w:val="21"/>
              </w:rPr>
            </w:pPr>
            <w:r w:rsidRPr="003023E2">
              <w:rPr>
                <w:rFonts w:ascii="Helvetica" w:hAnsi="Helvetica" w:eastAsia="Times New Roman" w:cs="Times New Roman"/>
                <w:color w:val="999999"/>
                <w:sz w:val="21"/>
                <w:szCs w:val="21"/>
              </w:rPr>
              <w:t>&lt;chr&gt;</w:t>
            </w:r>
          </w:p>
        </w:tc>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3023E2" w:rsidR="003023E2" w:rsidP="003023E2" w:rsidRDefault="003023E2" w14:paraId="3ADDF545" w14:textId="77777777">
            <w:pPr>
              <w:spacing w:after="0" w:line="240" w:lineRule="auto"/>
              <w:jc w:val="right"/>
              <w:rPr>
                <w:rFonts w:ascii="Helvetica" w:hAnsi="Helvetica" w:eastAsia="Times New Roman" w:cs="Times New Roman"/>
                <w:b/>
                <w:bCs/>
                <w:color w:val="333333"/>
                <w:sz w:val="21"/>
                <w:szCs w:val="21"/>
              </w:rPr>
            </w:pPr>
            <w:r w:rsidRPr="003023E2">
              <w:rPr>
                <w:rFonts w:ascii="Helvetica" w:hAnsi="Helvetica" w:eastAsia="Times New Roman" w:cs="Times New Roman"/>
                <w:b/>
                <w:bCs/>
                <w:color w:val="333333"/>
                <w:sz w:val="21"/>
                <w:szCs w:val="21"/>
              </w:rPr>
              <w:t>ChiSq_significance</w:t>
            </w:r>
          </w:p>
          <w:p w:rsidRPr="003023E2" w:rsidR="003023E2" w:rsidP="003023E2" w:rsidRDefault="003023E2" w14:paraId="70173846" w14:textId="77777777">
            <w:pPr>
              <w:spacing w:after="0" w:line="240" w:lineRule="auto"/>
              <w:jc w:val="right"/>
              <w:rPr>
                <w:rFonts w:ascii="Helvetica" w:hAnsi="Helvetica" w:eastAsia="Times New Roman" w:cs="Times New Roman"/>
                <w:color w:val="999999"/>
                <w:sz w:val="21"/>
                <w:szCs w:val="21"/>
              </w:rPr>
            </w:pPr>
            <w:r w:rsidRPr="003023E2">
              <w:rPr>
                <w:rFonts w:ascii="Helvetica" w:hAnsi="Helvetica" w:eastAsia="Times New Roman" w:cs="Times New Roman"/>
                <w:color w:val="999999"/>
                <w:sz w:val="21"/>
                <w:szCs w:val="21"/>
              </w:rPr>
              <w:t>&lt;dbl&gt;</w:t>
            </w:r>
          </w:p>
        </w:tc>
        <w:tc>
          <w:tcPr>
            <w:tcW w:w="0" w:type="auto"/>
            <w:tcBorders>
              <w:top w:val="nil"/>
              <w:left w:val="nil"/>
              <w:bottom w:val="single" w:color="DDDDDD" w:sz="12" w:space="0"/>
              <w:right w:val="nil"/>
            </w:tcBorders>
            <w:shd w:val="clear" w:color="auto" w:fill="FFFFFF"/>
            <w:tcMar>
              <w:top w:w="75" w:type="dxa"/>
              <w:left w:w="75" w:type="dxa"/>
              <w:bottom w:w="75" w:type="dxa"/>
              <w:right w:w="75" w:type="dxa"/>
            </w:tcMar>
            <w:vAlign w:val="bottom"/>
            <w:hideMark/>
          </w:tcPr>
          <w:p w:rsidRPr="003023E2" w:rsidR="003023E2" w:rsidP="003023E2" w:rsidRDefault="003023E2" w14:paraId="45D6B7F6" w14:textId="77777777">
            <w:pPr>
              <w:spacing w:after="0" w:line="240" w:lineRule="auto"/>
              <w:jc w:val="right"/>
              <w:rPr>
                <w:rFonts w:ascii="Helvetica" w:hAnsi="Helvetica" w:eastAsia="Times New Roman" w:cs="Times New Roman"/>
                <w:b/>
                <w:bCs/>
                <w:color w:val="333333"/>
                <w:sz w:val="21"/>
                <w:szCs w:val="21"/>
              </w:rPr>
            </w:pPr>
            <w:r w:rsidRPr="003023E2">
              <w:rPr>
                <w:rFonts w:ascii="Helvetica" w:hAnsi="Helvetica" w:eastAsia="Times New Roman" w:cs="Times New Roman"/>
                <w:b/>
                <w:bCs/>
                <w:color w:val="333333"/>
                <w:sz w:val="21"/>
                <w:szCs w:val="21"/>
              </w:rPr>
              <w:t>BIC</w:t>
            </w:r>
          </w:p>
          <w:p w:rsidRPr="003023E2" w:rsidR="003023E2" w:rsidP="003023E2" w:rsidRDefault="003023E2" w14:paraId="595C2CCF" w14:textId="77777777">
            <w:pPr>
              <w:spacing w:after="0" w:line="240" w:lineRule="auto"/>
              <w:jc w:val="right"/>
              <w:rPr>
                <w:rFonts w:ascii="Helvetica" w:hAnsi="Helvetica" w:eastAsia="Times New Roman" w:cs="Times New Roman"/>
                <w:color w:val="999999"/>
                <w:sz w:val="21"/>
                <w:szCs w:val="21"/>
              </w:rPr>
            </w:pPr>
            <w:r w:rsidRPr="003023E2">
              <w:rPr>
                <w:rFonts w:ascii="Helvetica" w:hAnsi="Helvetica" w:eastAsia="Times New Roman" w:cs="Times New Roman"/>
                <w:color w:val="999999"/>
                <w:sz w:val="21"/>
                <w:szCs w:val="21"/>
              </w:rPr>
              <w:t>&lt;dbl&gt;</w:t>
            </w:r>
          </w:p>
        </w:tc>
      </w:tr>
      <w:tr w:rsidRPr="003023E2" w:rsidR="003023E2" w:rsidTr="003023E2" w14:paraId="04D88AD0" w14:textId="77777777">
        <w:trPr>
          <w:trHeight w:val="283"/>
        </w:trPr>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0B06515D" w14:textId="77777777">
            <w:pPr>
              <w:spacing w:after="0" w:line="240" w:lineRule="auto"/>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Model 1m</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0C6C100A"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9.828032e-23</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28B00C67"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1112.1097</w:t>
            </w:r>
          </w:p>
        </w:tc>
      </w:tr>
      <w:tr w:rsidRPr="003023E2" w:rsidR="003023E2" w:rsidTr="003023E2" w14:paraId="1527E555" w14:textId="77777777">
        <w:trPr>
          <w:trHeight w:val="283"/>
        </w:trPr>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0251F44E" w14:textId="77777777">
            <w:pPr>
              <w:spacing w:after="0" w:line="240" w:lineRule="auto"/>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Model 2m</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1D16044B"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8.117353e-13</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70AF6E50"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605.3793</w:t>
            </w:r>
          </w:p>
        </w:tc>
      </w:tr>
      <w:tr w:rsidRPr="003023E2" w:rsidR="003023E2" w:rsidTr="003023E2" w14:paraId="15C21AC9" w14:textId="77777777">
        <w:trPr>
          <w:trHeight w:val="283"/>
        </w:trPr>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3695A181" w14:textId="77777777">
            <w:pPr>
              <w:spacing w:after="0" w:line="240" w:lineRule="auto"/>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Model 3m</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2561B179"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3.919197e-13</w:t>
            </w:r>
          </w:p>
        </w:tc>
        <w:tc>
          <w:tcPr>
            <w:tcW w:w="0" w:type="auto"/>
            <w:tcBorders>
              <w:top w:val="single" w:color="DDDDDD" w:sz="6" w:space="0"/>
            </w:tcBorders>
            <w:shd w:val="clear" w:color="auto" w:fill="FFFFFF"/>
            <w:tcMar>
              <w:top w:w="75" w:type="dxa"/>
              <w:left w:w="75" w:type="dxa"/>
              <w:bottom w:w="75" w:type="dxa"/>
              <w:right w:w="75" w:type="dxa"/>
            </w:tcMar>
            <w:hideMark/>
          </w:tcPr>
          <w:p w:rsidRPr="003023E2" w:rsidR="003023E2" w:rsidP="003023E2" w:rsidRDefault="003023E2" w14:paraId="2FE2401B" w14:textId="77777777">
            <w:pPr>
              <w:spacing w:after="0" w:line="240" w:lineRule="auto"/>
              <w:jc w:val="right"/>
              <w:rPr>
                <w:rFonts w:ascii="Helvetica" w:hAnsi="Helvetica" w:eastAsia="Times New Roman" w:cs="Times New Roman"/>
                <w:color w:val="333333"/>
                <w:sz w:val="21"/>
                <w:szCs w:val="21"/>
              </w:rPr>
            </w:pPr>
            <w:r w:rsidRPr="003023E2">
              <w:rPr>
                <w:rFonts w:ascii="Helvetica" w:hAnsi="Helvetica" w:eastAsia="Times New Roman" w:cs="Times New Roman"/>
                <w:color w:val="333333"/>
                <w:sz w:val="21"/>
                <w:szCs w:val="21"/>
              </w:rPr>
              <w:t>611.9759</w:t>
            </w:r>
          </w:p>
        </w:tc>
      </w:tr>
    </w:tbl>
    <w:p w:rsidRPr="003023E2" w:rsidR="003023E2" w:rsidP="003023E2" w:rsidRDefault="003023E2" w14:paraId="528A55BA" w14:textId="77777777">
      <w:pPr>
        <w:shd w:val="clear" w:color="auto" w:fill="FFFFFF"/>
        <w:spacing w:after="0" w:line="240" w:lineRule="auto"/>
        <w:rPr>
          <w:rFonts w:ascii="Helvetica" w:hAnsi="Helvetica" w:eastAsia="Times New Roman" w:cs="Times New Roman"/>
          <w:color w:val="999999"/>
          <w:sz w:val="21"/>
          <w:szCs w:val="21"/>
        </w:rPr>
      </w:pPr>
      <w:r w:rsidRPr="003023E2">
        <w:rPr>
          <w:rFonts w:ascii="Helvetica" w:hAnsi="Helvetica" w:eastAsia="Times New Roman" w:cs="Times New Roman"/>
          <w:color w:val="999999"/>
          <w:sz w:val="21"/>
          <w:szCs w:val="21"/>
        </w:rPr>
        <w:t>3 rows</w:t>
      </w:r>
    </w:p>
    <w:p w:rsidRPr="00271D73" w:rsidR="003023E2" w:rsidP="00271D73" w:rsidRDefault="003023E2" w14:paraId="67F5AFB8" w14:textId="77777777"/>
    <w:p w:rsidR="003E60A2" w:rsidP="7089A9DA" w:rsidRDefault="7C2ADA51" w14:paraId="70FFF1F7" w14:textId="048C3FB6">
      <w:pPr>
        <w:spacing w:line="240" w:lineRule="auto"/>
        <w:ind w:firstLine="720"/>
      </w:pPr>
      <w:r w:rsidRPr="50A809F6" w:rsidR="7C2ADA51">
        <w:rPr>
          <w:highlight w:val="yellow"/>
        </w:rPr>
        <w:t>Table</w:t>
      </w:r>
      <w:r w:rsidRPr="50A809F6" w:rsidR="28D81CCF">
        <w:rPr>
          <w:highlight w:val="yellow"/>
        </w:rPr>
        <w:t>s</w:t>
      </w:r>
      <w:r w:rsidRPr="50A809F6" w:rsidR="7C2ADA51">
        <w:rPr>
          <w:highlight w:val="yellow"/>
        </w:rPr>
        <w:t xml:space="preserve"> x</w:t>
      </w:r>
      <w:r w:rsidRPr="50A809F6" w:rsidR="28D81CCF">
        <w:rPr>
          <w:highlight w:val="yellow"/>
        </w:rPr>
        <w:t xml:space="preserve"> and y</w:t>
      </w:r>
      <w:r w:rsidR="7C2ADA51">
        <w:rPr/>
        <w:t xml:space="preserve"> display the resulting Chi Square</w:t>
      </w:r>
      <w:r w:rsidR="6D020FEE">
        <w:rPr/>
        <w:t xml:space="preserve"> s</w:t>
      </w:r>
      <w:r w:rsidR="7C2ADA51">
        <w:rPr/>
        <w:t xml:space="preserve">ignificance and BIC </w:t>
      </w:r>
      <w:del w:author="Centeno, Grisselle" w:date="2023-01-25T15:46:00Z" w:id="1208501981">
        <w:r w:rsidDel="7C2ADA51">
          <w:delText xml:space="preserve">of </w:delText>
        </w:r>
      </w:del>
      <w:del w:author="Centeno, Grisselle" w:date="2023-01-25T15:47:00Z" w:id="1508604897">
        <w:r w:rsidDel="7C2ADA51">
          <w:delText>each</w:delText>
        </w:r>
      </w:del>
      <w:ins w:author="Centeno, Grisselle" w:date="2023-01-25T15:47:00Z" w:id="582661950">
        <w:r w:rsidR="5FC91A6C">
          <w:t>for the female and male models respectively</w:t>
        </w:r>
      </w:ins>
      <w:del w:author="Centeno, Grisselle" w:date="2023-01-25T15:47:00Z" w:id="1336233026">
        <w:r w:rsidDel="7C2ADA51">
          <w:delText xml:space="preserve"> of the models</w:delText>
        </w:r>
      </w:del>
      <w:r w:rsidR="7C2ADA51">
        <w:rPr/>
        <w:t xml:space="preserve">. </w:t>
      </w:r>
      <w:del w:author="Centeno, Grisselle" w:date="2023-01-25T15:47:00Z" w:id="2052228200">
        <w:r w:rsidDel="7C2ADA51">
          <w:delText>Each of the</w:delText>
        </w:r>
      </w:del>
      <w:ins w:author="Centeno, Grisselle" w:date="2023-01-25T15:47:00Z" w:id="1337678305">
        <w:r w:rsidR="4C642959">
          <w:t xml:space="preserve">All </w:t>
        </w:r>
      </w:ins>
      <w:del w:author="Centeno, Grisselle" w:date="2023-01-25T15:47:00Z" w:id="1583299073">
        <w:r w:rsidDel="7C2ADA51">
          <w:delText xml:space="preserve"> </w:delText>
        </w:r>
      </w:del>
      <w:r w:rsidR="7C2ADA51">
        <w:rPr/>
        <w:t xml:space="preserve">models </w:t>
      </w:r>
      <w:ins w:author="Centeno, Grisselle" w:date="2023-01-25T15:47:00Z" w:id="885580240">
        <w:r w:rsidR="1BD2CBC8">
          <w:t xml:space="preserve">show </w:t>
        </w:r>
      </w:ins>
      <w:del w:author="Centeno, Grisselle" w:date="2023-01-25T15:47:00Z" w:id="1421998989">
        <w:r w:rsidDel="7C2ADA51">
          <w:delText xml:space="preserve">have </w:delText>
        </w:r>
      </w:del>
      <w:r w:rsidR="7C2ADA51">
        <w:rPr/>
        <w:t xml:space="preserve">a </w:t>
      </w:r>
      <w:ins w:author="Centeno, Grisselle" w:date="2023-01-25T15:51:00Z" w:id="723102374">
        <w:r w:rsidR="71369B0F">
          <w:t xml:space="preserve">very small </w:t>
        </w:r>
      </w:ins>
      <w:r w:rsidR="7C2ADA51">
        <w:rPr/>
        <w:t xml:space="preserve">chi square significance </w:t>
      </w:r>
      <w:del w:author="Centeno, Grisselle" w:date="2023-01-25T15:51:00Z" w:id="983718561">
        <w:r w:rsidDel="7C2ADA51">
          <w:delText>much less than 0</w:delText>
        </w:r>
      </w:del>
      <w:ins w:author="Centeno, Grisselle" w:date="2023-01-25T15:51:00Z" w:id="1722306434">
        <w:r w:rsidR="083E4EAF">
          <w:t>(</w:t>
        </w:r>
        <w:r w:rsidR="083E4EAF">
          <w:t>close</w:t>
        </w:r>
        <w:r w:rsidR="083E4EAF">
          <w:t xml:space="preserve"> to zero)</w:t>
        </w:r>
      </w:ins>
      <w:r w:rsidR="7C2ADA51">
        <w:rPr/>
        <w:t xml:space="preserve">, indicating that they are all a better fit compared to the ‘empty model’. </w:t>
      </w:r>
      <w:del w:author="Centeno, Grisselle" w:date="2023-01-25T15:52:00Z" w:id="2004554771">
        <w:r w:rsidDel="7C2ADA51">
          <w:delText>That being said</w:delText>
        </w:r>
      </w:del>
      <w:ins w:author="Centeno, Grisselle" w:date="2023-01-25T15:52:00Z" w:id="1862841340">
        <w:r w:rsidR="011BE23E">
          <w:t>Comparat</w:t>
        </w:r>
        <w:r w:rsidR="6CE206C2">
          <w:t>i</w:t>
        </w:r>
        <w:r w:rsidR="011BE23E">
          <w:t>vely</w:t>
        </w:r>
      </w:ins>
      <w:r w:rsidR="7C2ADA51">
        <w:rPr/>
        <w:t>, model</w:t>
      </w:r>
      <w:ins w:author="Ethan Bard" w:date="2023-01-25T08:15:00Z" w:id="1852935114">
        <w:r w:rsidR="2F2A197D">
          <w:t>s</w:t>
        </w:r>
      </w:ins>
      <w:r w:rsidR="7C2ADA51">
        <w:rPr/>
        <w:t xml:space="preserve"> 1</w:t>
      </w:r>
      <w:ins w:author="Centeno, Grisselle" w:date="2023-01-25T15:54:00Z" w:id="1727510595">
        <w:r w:rsidR="277790B5">
          <w:t xml:space="preserve">f and </w:t>
        </w:r>
      </w:ins>
      <w:r w:rsidR="7C2ADA51">
        <w:rPr/>
        <w:t>1m</w:t>
      </w:r>
      <w:ins w:author="Ethan Bard" w:date="2023-01-25T08:15:00Z" w:id="214551700">
        <w:r w:rsidR="2F2A197D">
          <w:t xml:space="preserve"> </w:t>
        </w:r>
      </w:ins>
      <w:del w:author="Centeno, Grisselle" w:date="2023-01-25T15:54:00Z" w:id="488022444">
        <w:r w:rsidDel="7C2ADA51">
          <w:delText xml:space="preserve">and 1f </w:delText>
        </w:r>
      </w:del>
      <w:del w:author="Ethan Bard" w:date="2023-01-25T08:15:00Z" w:id="1597105002">
        <w:r w:rsidDel="7C2ADA51">
          <w:delText xml:space="preserve">is </w:delText>
        </w:r>
      </w:del>
      <w:ins w:author="Ethan Bard" w:date="2023-01-25T08:15:00Z" w:id="136431261">
        <w:r w:rsidR="2F2A197D">
          <w:t xml:space="preserve">are </w:t>
        </w:r>
      </w:ins>
      <w:r w:rsidR="7C2ADA51">
        <w:rPr/>
        <w:t>the most significant by several degrees</w:t>
      </w:r>
      <w:ins w:author="Ethan Bard" w:date="2023-01-25T08:13:00Z" w:id="1846711997">
        <w:r w:rsidR="405A1BBA">
          <w:t xml:space="preserve"> (</w:t>
        </w:r>
      </w:ins>
      <w:del w:author="Centeno, Grisselle" w:date="2023-01-25T15:54:00Z" w:id="1538863197">
        <w:r w:rsidDel="7C2ADA51">
          <w:delText>P=9.83e</w:delText>
        </w:r>
        <w:r w:rsidRPr="50A809F6" w:rsidDel="7C2ADA51">
          <w:rPr>
            <w:vertAlign w:val="superscript"/>
          </w:rPr>
          <w:delText>-23</w:delText>
        </w:r>
        <w:r w:rsidDel="7C2ADA51">
          <w:delText xml:space="preserve">, </w:delText>
        </w:r>
      </w:del>
      <w:ins w:author="Ethan Bard" w:date="2023-01-25T08:15:00Z" w:id="349617684">
        <w:r w:rsidR="2F2A197D">
          <w:t>P=1.89e</w:t>
        </w:r>
        <w:r w:rsidRPr="50A809F6" w:rsidR="2F2A197D">
          <w:rPr>
            <w:vertAlign w:val="superscript"/>
          </w:rPr>
          <w:t>-14</w:t>
        </w:r>
      </w:ins>
      <w:ins w:author="Centeno, Grisselle" w:date="2023-01-25T15:54:00Z" w:id="1444264276">
        <w:r w:rsidRPr="50A809F6" w:rsidR="37A556EC">
          <w:rPr>
            <w:vertAlign w:val="superscript"/>
          </w:rPr>
          <w:t xml:space="preserve"> </w:t>
        </w:r>
      </w:ins>
      <w:ins w:author="Centeno, Grisselle" w:date="2023-01-25T15:56:57.402Z" w:id="1462239306">
        <w:r w:rsidR="15F55C93">
          <w:t>,P</w:t>
        </w:r>
      </w:ins>
      <w:ins w:author="Centeno, Grisselle" w:date="2023-01-25T15:54:00Z" w:id="1119723799">
        <w:r w:rsidR="37A556EC">
          <w:t>=9.83e</w:t>
        </w:r>
        <w:r w:rsidRPr="50A809F6" w:rsidR="37A556EC">
          <w:rPr>
            <w:vertAlign w:val="superscript"/>
          </w:rPr>
          <w:t>-23</w:t>
        </w:r>
      </w:ins>
      <w:ins w:author="Ethan Bard" w:date="2023-01-25T08:14:00Z" w:id="460972038">
        <w:r w:rsidR="69738EA1">
          <w:t>)</w:t>
        </w:r>
      </w:ins>
      <w:r w:rsidR="7C2ADA51">
        <w:rPr/>
        <w:t>, and models 2f and 3f both had a relatively low significance compared to the others</w:t>
      </w:r>
      <w:ins w:author="Ethan Bard" w:date="2023-01-25T08:14:00Z" w:id="1774034386">
        <w:r w:rsidR="69738EA1">
          <w:t xml:space="preserve"> (P=8.12e</w:t>
        </w:r>
        <w:r w:rsidRPr="50A809F6" w:rsidR="2F2A197D">
          <w:rPr>
            <w:vertAlign w:val="superscript"/>
          </w:rPr>
          <w:t>-13</w:t>
        </w:r>
        <w:r w:rsidR="2F2A197D">
          <w:t>, P=3</w:t>
        </w:r>
      </w:ins>
      <w:ins w:author="Ethan Bard" w:date="2023-01-25T08:15:00Z" w:id="1118986087">
        <w:r w:rsidR="0098FCC1">
          <w:t>.92e</w:t>
        </w:r>
      </w:ins>
      <w:ins w:author="Ethan Bard" w:date="2023-01-25T08:16:00Z" w:id="1838437479">
        <w:r w:rsidRPr="50A809F6" w:rsidR="0098FCC1">
          <w:rPr>
            <w:vertAlign w:val="superscript"/>
          </w:rPr>
          <w:t>-13</w:t>
        </w:r>
        <w:r w:rsidR="0098FCC1">
          <w:t>)</w:t>
        </w:r>
      </w:ins>
      <w:r w:rsidR="7C2ADA51">
        <w:rPr/>
        <w:t>. Although models 2f and 3f had relatively lower significance, they did have the lowest BIC scores of the set</w:t>
      </w:r>
      <w:ins w:author="Ethan Bard" w:date="2023-01-25T08:16:00Z" w:id="859314528">
        <w:r w:rsidR="0098FCC1">
          <w:t xml:space="preserve"> (</w:t>
        </w:r>
        <w:r w:rsidR="7BE50DBA">
          <w:t>463.75, 474.93)</w:t>
        </w:r>
      </w:ins>
      <w:r w:rsidR="7C2ADA51">
        <w:rPr/>
        <w:t>, and models 1f and 1m had the relatively higher scores</w:t>
      </w:r>
      <w:ins w:author="Ethan Bard" w:date="2023-01-25T08:16:00Z" w:id="2139596587">
        <w:r w:rsidR="7BE50DBA">
          <w:t xml:space="preserve"> (</w:t>
        </w:r>
      </w:ins>
      <w:ins w:author="Ethan Bard" w:date="2023-01-25T08:17:00Z" w:id="1862633306">
        <w:r w:rsidR="7BE50DBA">
          <w:t xml:space="preserve">758.99, </w:t>
        </w:r>
        <w:r w:rsidR="13483F70">
          <w:t>1112.92)</w:t>
        </w:r>
      </w:ins>
      <w:r w:rsidR="7C2ADA51">
        <w:rPr/>
        <w:t xml:space="preserve">. </w:t>
      </w:r>
      <w:del w:author="Centeno, Grisselle" w:date="2023-01-25T15:53:00Z" w:id="113017233">
        <w:r w:rsidDel="7C2ADA51">
          <w:delText>Looking at t</w:delText>
        </w:r>
      </w:del>
      <w:ins w:author="Centeno, Grisselle" w:date="2023-01-25T15:53:00Z" w:id="1567239357">
        <w:r w:rsidR="589464D3">
          <w:t>T</w:t>
        </w:r>
      </w:ins>
      <w:r w:rsidR="7C2ADA51">
        <w:rPr/>
        <w:t xml:space="preserve">hese metrics </w:t>
      </w:r>
      <w:del w:author="Centeno, Grisselle" w:date="2023-01-25T15:53:00Z" w:id="2089034244">
        <w:r w:rsidDel="7C2ADA51">
          <w:delText xml:space="preserve">alone would </w:delText>
        </w:r>
      </w:del>
      <w:r w:rsidR="7C2ADA51">
        <w:rPr/>
        <w:t xml:space="preserve">indicate that the addition of variables in models 2 and 3 were beneficial and did not significantly </w:t>
      </w:r>
      <w:del w:author="Ethan Bard" w:date="2023-01-25T08:17:00Z" w:id="268099776">
        <w:r w:rsidDel="7C2ADA51">
          <w:delText xml:space="preserve">affect </w:delText>
        </w:r>
      </w:del>
      <w:ins w:author="Ethan Bard" w:date="2023-01-25T08:17:00Z" w:id="18456403">
        <w:r w:rsidR="13483F70">
          <w:t xml:space="preserve">reduce </w:t>
        </w:r>
      </w:ins>
      <w:r w:rsidR="7C2ADA51">
        <w:rPr/>
        <w:t xml:space="preserve">their goodness-of-fit. </w:t>
      </w:r>
    </w:p>
    <w:p w:rsidR="008C58CE" w:rsidP="008C58CE" w:rsidRDefault="008C58CE" w14:paraId="2D29FDC4" w14:textId="77777777">
      <w:pPr>
        <w:pStyle w:val="Heading2"/>
        <w:shd w:val="clear" w:color="auto" w:fill="FFFFFF"/>
        <w:spacing w:before="300" w:after="150"/>
        <w:rPr>
          <w:rFonts w:ascii="Helvetica" w:hAnsi="Helvetica"/>
          <w:color w:val="333333"/>
          <w:sz w:val="45"/>
          <w:szCs w:val="45"/>
        </w:rPr>
      </w:pPr>
      <w:r>
        <w:rPr>
          <w:rFonts w:ascii="Helvetica" w:hAnsi="Helvetica"/>
          <w:b/>
          <w:bCs/>
          <w:color w:val="333333"/>
          <w:sz w:val="45"/>
          <w:szCs w:val="45"/>
        </w:rPr>
        <w:t>Odds ratios and p-value</w:t>
      </w:r>
    </w:p>
    <w:tbl>
      <w:tblPr>
        <w:tblW w:w="0" w:type="dxa"/>
        <w:tblBorders>
          <w:top w:val="single" w:color="A8A8A8" w:sz="12" w:space="0"/>
          <w:bottom w:val="single" w:color="A8A8A8" w:sz="12" w:space="0"/>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699"/>
        <w:gridCol w:w="843"/>
        <w:gridCol w:w="841"/>
        <w:gridCol w:w="699"/>
        <w:gridCol w:w="844"/>
        <w:gridCol w:w="841"/>
        <w:gridCol w:w="699"/>
        <w:gridCol w:w="844"/>
        <w:gridCol w:w="841"/>
      </w:tblGrid>
      <w:tr w:rsidRPr="008C58CE" w:rsidR="008C58CE" w:rsidTr="008C58CE" w14:paraId="659340E3" w14:textId="77777777">
        <w:trPr>
          <w:tblHead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3EF9147B" w14:textId="77777777">
            <w:pPr>
              <w:rPr>
                <w:rFonts w:ascii="Times New Roman" w:hAnsi="Times New Roman"/>
                <w:color w:val="333333"/>
                <w:sz w:val="14"/>
                <w:szCs w:val="14"/>
              </w:rPr>
            </w:pPr>
            <w:r w:rsidRPr="008C58CE">
              <w:rPr>
                <w:rStyle w:val="Strong"/>
                <w:color w:val="333333"/>
                <w:sz w:val="14"/>
                <w:szCs w:val="14"/>
              </w:rPr>
              <w:t>Characteristic</w:t>
            </w:r>
          </w:p>
        </w:tc>
        <w:tc>
          <w:tcPr>
            <w:tcW w:w="0" w:type="auto"/>
            <w:gridSpan w:val="3"/>
            <w:shd w:val="clear" w:color="auto" w:fill="FFFFFF"/>
            <w:tcMar>
              <w:top w:w="0" w:type="dxa"/>
              <w:left w:w="60" w:type="dxa"/>
              <w:bottom w:w="0" w:type="dxa"/>
              <w:right w:w="60" w:type="dxa"/>
            </w:tcMar>
            <w:vAlign w:val="center"/>
            <w:hideMark/>
          </w:tcPr>
          <w:p w:rsidRPr="008C58CE" w:rsidR="008C58CE" w:rsidRDefault="008C58CE" w14:paraId="74938913" w14:textId="77777777">
            <w:pPr>
              <w:jc w:val="center"/>
              <w:rPr>
                <w:color w:val="333333"/>
                <w:sz w:val="14"/>
                <w:szCs w:val="14"/>
              </w:rPr>
            </w:pPr>
            <w:r w:rsidRPr="008C58CE">
              <w:rPr>
                <w:rStyle w:val="gtcolumnspanner"/>
                <w:color w:val="333333"/>
                <w:sz w:val="14"/>
                <w:szCs w:val="14"/>
              </w:rPr>
              <w:t>Model 1f</w:t>
            </w:r>
          </w:p>
        </w:tc>
        <w:tc>
          <w:tcPr>
            <w:tcW w:w="0" w:type="auto"/>
            <w:gridSpan w:val="3"/>
            <w:shd w:val="clear" w:color="auto" w:fill="FFFFFF"/>
            <w:tcMar>
              <w:top w:w="0" w:type="dxa"/>
              <w:left w:w="60" w:type="dxa"/>
              <w:bottom w:w="0" w:type="dxa"/>
              <w:right w:w="60" w:type="dxa"/>
            </w:tcMar>
            <w:vAlign w:val="center"/>
            <w:hideMark/>
          </w:tcPr>
          <w:p w:rsidRPr="008C58CE" w:rsidR="008C58CE" w:rsidRDefault="008C58CE" w14:paraId="5AFE884D" w14:textId="77777777">
            <w:pPr>
              <w:jc w:val="center"/>
              <w:rPr>
                <w:color w:val="333333"/>
                <w:sz w:val="14"/>
                <w:szCs w:val="14"/>
              </w:rPr>
            </w:pPr>
            <w:r w:rsidRPr="008C58CE">
              <w:rPr>
                <w:rStyle w:val="gtcolumnspanner"/>
                <w:color w:val="333333"/>
                <w:sz w:val="14"/>
                <w:szCs w:val="14"/>
              </w:rPr>
              <w:t>Model 2f</w:t>
            </w:r>
          </w:p>
        </w:tc>
        <w:tc>
          <w:tcPr>
            <w:tcW w:w="0" w:type="auto"/>
            <w:gridSpan w:val="3"/>
            <w:shd w:val="clear" w:color="auto" w:fill="FFFFFF"/>
            <w:tcMar>
              <w:top w:w="0" w:type="dxa"/>
              <w:left w:w="60" w:type="dxa"/>
              <w:bottom w:w="0" w:type="dxa"/>
              <w:right w:w="0" w:type="dxa"/>
            </w:tcMar>
            <w:vAlign w:val="center"/>
            <w:hideMark/>
          </w:tcPr>
          <w:p w:rsidRPr="008C58CE" w:rsidR="008C58CE" w:rsidRDefault="008C58CE" w14:paraId="71BFC91D" w14:textId="77777777">
            <w:pPr>
              <w:jc w:val="center"/>
              <w:rPr>
                <w:color w:val="333333"/>
                <w:sz w:val="14"/>
                <w:szCs w:val="14"/>
              </w:rPr>
            </w:pPr>
            <w:r w:rsidRPr="008C58CE">
              <w:rPr>
                <w:rStyle w:val="gtcolumnspanner"/>
                <w:color w:val="333333"/>
                <w:sz w:val="14"/>
                <w:szCs w:val="14"/>
              </w:rPr>
              <w:t>Model 3f</w:t>
            </w:r>
          </w:p>
        </w:tc>
      </w:tr>
      <w:tr w:rsidRPr="008C58CE" w:rsidR="008C58CE" w:rsidTr="008C58CE" w14:paraId="15BB6C46" w14:textId="77777777">
        <w:trPr>
          <w:tblHeader/>
        </w:trPr>
        <w:tc>
          <w:tcPr>
            <w:tcW w:w="0" w:type="auto"/>
            <w:vMerge/>
            <w:tcBorders>
              <w:left w:val="nil"/>
              <w:right w:val="nil"/>
            </w:tcBorders>
            <w:shd w:val="clear" w:color="auto" w:fill="FFFFFF"/>
            <w:vAlign w:val="center"/>
            <w:hideMark/>
          </w:tcPr>
          <w:p w:rsidRPr="008C58CE" w:rsidR="008C58CE" w:rsidRDefault="008C58CE" w14:paraId="5D2D3F45" w14:textId="77777777">
            <w:pPr>
              <w:rPr>
                <w:color w:val="333333"/>
                <w:sz w:val="14"/>
                <w:szCs w:val="14"/>
              </w:rPr>
            </w:pP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2BE12F1B" w14:textId="77777777">
            <w:pPr>
              <w:jc w:val="center"/>
              <w:rPr>
                <w:color w:val="333333"/>
                <w:sz w:val="14"/>
                <w:szCs w:val="14"/>
              </w:rPr>
            </w:pPr>
            <w:r w:rsidRPr="008C58CE">
              <w:rPr>
                <w:rStyle w:val="Strong"/>
                <w:color w:val="333333"/>
                <w:sz w:val="14"/>
                <w:szCs w:val="14"/>
              </w:rPr>
              <w:t>OR</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78D8EE01" w14:textId="77777777">
            <w:pPr>
              <w:jc w:val="center"/>
              <w:rPr>
                <w:color w:val="333333"/>
                <w:sz w:val="14"/>
                <w:szCs w:val="14"/>
              </w:rPr>
            </w:pPr>
            <w:r w:rsidRPr="008C58CE">
              <w:rPr>
                <w:rStyle w:val="Strong"/>
                <w:color w:val="333333"/>
                <w:sz w:val="14"/>
                <w:szCs w:val="14"/>
              </w:rPr>
              <w:t>95% CI</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352F9C57" w14:textId="77777777">
            <w:pPr>
              <w:jc w:val="center"/>
              <w:rPr>
                <w:color w:val="333333"/>
                <w:sz w:val="14"/>
                <w:szCs w:val="14"/>
              </w:rPr>
            </w:pPr>
            <w:r w:rsidRPr="008C58CE">
              <w:rPr>
                <w:rStyle w:val="Strong"/>
                <w:color w:val="333333"/>
                <w:sz w:val="14"/>
                <w:szCs w:val="14"/>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7E8D98BB" w14:textId="77777777">
            <w:pPr>
              <w:jc w:val="center"/>
              <w:rPr>
                <w:color w:val="333333"/>
                <w:sz w:val="14"/>
                <w:szCs w:val="14"/>
              </w:rPr>
            </w:pPr>
            <w:r w:rsidRPr="008C58CE">
              <w:rPr>
                <w:rStyle w:val="Strong"/>
                <w:color w:val="333333"/>
                <w:sz w:val="14"/>
                <w:szCs w:val="14"/>
              </w:rPr>
              <w:t>OR</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19294A0D" w14:textId="77777777">
            <w:pPr>
              <w:jc w:val="center"/>
              <w:rPr>
                <w:color w:val="333333"/>
                <w:sz w:val="14"/>
                <w:szCs w:val="14"/>
              </w:rPr>
            </w:pPr>
            <w:r w:rsidRPr="008C58CE">
              <w:rPr>
                <w:rStyle w:val="Strong"/>
                <w:color w:val="333333"/>
                <w:sz w:val="14"/>
                <w:szCs w:val="14"/>
              </w:rPr>
              <w:t>95% CI</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600AA1F9" w14:textId="77777777">
            <w:pPr>
              <w:jc w:val="center"/>
              <w:rPr>
                <w:color w:val="333333"/>
                <w:sz w:val="14"/>
                <w:szCs w:val="14"/>
              </w:rPr>
            </w:pPr>
            <w:r w:rsidRPr="008C58CE">
              <w:rPr>
                <w:rStyle w:val="Strong"/>
                <w:color w:val="333333"/>
                <w:sz w:val="14"/>
                <w:szCs w:val="14"/>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12F4B1B7" w14:textId="77777777">
            <w:pPr>
              <w:jc w:val="center"/>
              <w:rPr>
                <w:color w:val="333333"/>
                <w:sz w:val="14"/>
                <w:szCs w:val="14"/>
              </w:rPr>
            </w:pPr>
            <w:r w:rsidRPr="008C58CE">
              <w:rPr>
                <w:rStyle w:val="Strong"/>
                <w:color w:val="333333"/>
                <w:sz w:val="14"/>
                <w:szCs w:val="14"/>
              </w:rPr>
              <w:t>OR</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50526E4E" w14:textId="77777777">
            <w:pPr>
              <w:jc w:val="center"/>
              <w:rPr>
                <w:color w:val="333333"/>
                <w:sz w:val="14"/>
                <w:szCs w:val="14"/>
              </w:rPr>
            </w:pPr>
            <w:r w:rsidRPr="008C58CE">
              <w:rPr>
                <w:rStyle w:val="Strong"/>
                <w:color w:val="333333"/>
                <w:sz w:val="14"/>
                <w:szCs w:val="14"/>
              </w:rPr>
              <w:t>95% CI</w:t>
            </w:r>
            <w:r w:rsidRPr="008C58CE">
              <w:rPr>
                <w:i/>
                <w:iCs/>
                <w:color w:val="333333"/>
                <w:sz w:val="14"/>
                <w:szCs w:val="14"/>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8C58CE" w:rsidR="008C58CE" w:rsidRDefault="008C58CE" w14:paraId="055E825A" w14:textId="77777777">
            <w:pPr>
              <w:jc w:val="center"/>
              <w:rPr>
                <w:color w:val="333333"/>
                <w:sz w:val="14"/>
                <w:szCs w:val="14"/>
              </w:rPr>
            </w:pPr>
            <w:r w:rsidRPr="008C58CE">
              <w:rPr>
                <w:rStyle w:val="Strong"/>
                <w:color w:val="333333"/>
                <w:sz w:val="14"/>
                <w:szCs w:val="14"/>
              </w:rPr>
              <w:t>p-value</w:t>
            </w:r>
          </w:p>
        </w:tc>
      </w:tr>
      <w:tr w:rsidRPr="008C58CE" w:rsidR="008C58CE" w:rsidTr="008C58CE" w14:paraId="69701A68"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356809" w14:textId="77777777">
            <w:pPr>
              <w:spacing w:before="150" w:after="150"/>
              <w:ind w:left="150" w:right="150"/>
              <w:rPr>
                <w:b/>
                <w:bCs/>
                <w:color w:val="333333"/>
                <w:sz w:val="14"/>
                <w:szCs w:val="14"/>
              </w:rPr>
            </w:pPr>
            <w:r w:rsidRPr="008C58CE">
              <w:rPr>
                <w:b/>
                <w:bCs/>
                <w:color w:val="333333"/>
                <w:sz w:val="14"/>
                <w:szCs w:val="14"/>
              </w:rPr>
              <w:t>age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5E4FA5B" w14:textId="77777777">
            <w:pPr>
              <w:spacing w:before="150" w:after="150"/>
              <w:ind w:left="150" w:right="150"/>
              <w:jc w:val="center"/>
              <w:rPr>
                <w:color w:val="333333"/>
                <w:sz w:val="14"/>
                <w:szCs w:val="14"/>
              </w:rPr>
            </w:pPr>
            <w:r w:rsidRPr="008C58CE">
              <w:rPr>
                <w:color w:val="333333"/>
                <w:sz w:val="14"/>
                <w:szCs w:val="14"/>
              </w:rPr>
              <w:t>2.07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C657424" w14:textId="77777777">
            <w:pPr>
              <w:spacing w:before="150" w:after="150"/>
              <w:ind w:left="150" w:right="150"/>
              <w:jc w:val="center"/>
              <w:rPr>
                <w:color w:val="333333"/>
                <w:sz w:val="14"/>
                <w:szCs w:val="14"/>
              </w:rPr>
            </w:pPr>
            <w:r w:rsidRPr="008C58CE">
              <w:rPr>
                <w:color w:val="333333"/>
                <w:sz w:val="14"/>
                <w:szCs w:val="14"/>
              </w:rPr>
              <w:t>1.58, 2.75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B253EF3"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ECE11E" w14:textId="77777777">
            <w:pPr>
              <w:spacing w:before="150" w:after="150"/>
              <w:ind w:left="150" w:right="150"/>
              <w:jc w:val="center"/>
              <w:rPr>
                <w:color w:val="333333"/>
                <w:sz w:val="14"/>
                <w:szCs w:val="14"/>
              </w:rPr>
            </w:pPr>
            <w:r w:rsidRPr="008C58CE">
              <w:rPr>
                <w:color w:val="333333"/>
                <w:sz w:val="14"/>
                <w:szCs w:val="14"/>
              </w:rPr>
              <w:t>2.78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0852B04" w14:textId="77777777">
            <w:pPr>
              <w:spacing w:before="150" w:after="150"/>
              <w:ind w:left="150" w:right="150"/>
              <w:jc w:val="center"/>
              <w:rPr>
                <w:color w:val="333333"/>
                <w:sz w:val="14"/>
                <w:szCs w:val="14"/>
              </w:rPr>
            </w:pPr>
            <w:r w:rsidRPr="008C58CE">
              <w:rPr>
                <w:color w:val="333333"/>
                <w:sz w:val="14"/>
                <w:szCs w:val="14"/>
              </w:rPr>
              <w:t>1.76, 4.60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FD0209A"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E7FA037" w14:textId="77777777">
            <w:pPr>
              <w:spacing w:before="150" w:after="150"/>
              <w:ind w:left="150" w:right="150"/>
              <w:jc w:val="center"/>
              <w:rPr>
                <w:color w:val="333333"/>
                <w:sz w:val="14"/>
                <w:szCs w:val="14"/>
              </w:rPr>
            </w:pPr>
            <w:r w:rsidRPr="008C58CE">
              <w:rPr>
                <w:color w:val="333333"/>
                <w:sz w:val="14"/>
                <w:szCs w:val="14"/>
              </w:rPr>
              <w:t>2.66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3249E2" w14:textId="77777777">
            <w:pPr>
              <w:spacing w:before="150" w:after="150"/>
              <w:ind w:left="150" w:right="150"/>
              <w:jc w:val="center"/>
              <w:rPr>
                <w:color w:val="333333"/>
                <w:sz w:val="14"/>
                <w:szCs w:val="14"/>
              </w:rPr>
            </w:pPr>
            <w:r w:rsidRPr="008C58CE">
              <w:rPr>
                <w:color w:val="333333"/>
                <w:sz w:val="14"/>
                <w:szCs w:val="14"/>
              </w:rPr>
              <w:t>1.67, 4.40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4905CC" w14:textId="77777777">
            <w:pPr>
              <w:spacing w:before="150" w:after="150"/>
              <w:ind w:left="150" w:right="150"/>
              <w:jc w:val="center"/>
              <w:rPr>
                <w:b/>
                <w:bCs/>
                <w:color w:val="333333"/>
                <w:sz w:val="14"/>
                <w:szCs w:val="14"/>
              </w:rPr>
            </w:pPr>
            <w:r w:rsidRPr="008C58CE">
              <w:rPr>
                <w:b/>
                <w:bCs/>
                <w:color w:val="333333"/>
                <w:sz w:val="14"/>
                <w:szCs w:val="14"/>
              </w:rPr>
              <w:t>&lt;0.001</w:t>
            </w:r>
          </w:p>
        </w:tc>
      </w:tr>
      <w:tr w:rsidRPr="008C58CE" w:rsidR="008C58CE" w:rsidTr="008C58CE" w14:paraId="37F2951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B1EF12" w14:textId="77777777">
            <w:pPr>
              <w:spacing w:before="150" w:after="150"/>
              <w:ind w:left="150" w:right="150"/>
              <w:rPr>
                <w:b/>
                <w:bCs/>
                <w:color w:val="333333"/>
                <w:sz w:val="14"/>
                <w:szCs w:val="14"/>
              </w:rPr>
            </w:pPr>
            <w:r w:rsidRPr="008C58CE">
              <w:rPr>
                <w:b/>
                <w:bCs/>
                <w:color w:val="333333"/>
                <w:sz w:val="14"/>
                <w:szCs w:val="14"/>
              </w:rPr>
              <w:t>rfm</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2D4442" w14:textId="77777777">
            <w:pPr>
              <w:spacing w:before="150" w:after="150"/>
              <w:ind w:left="150" w:right="150"/>
              <w:jc w:val="center"/>
              <w:rPr>
                <w:color w:val="333333"/>
                <w:sz w:val="14"/>
                <w:szCs w:val="14"/>
              </w:rPr>
            </w:pPr>
            <w:r w:rsidRPr="008C58CE">
              <w:rPr>
                <w:color w:val="333333"/>
                <w:sz w:val="14"/>
                <w:szCs w:val="14"/>
              </w:rPr>
              <w:t>1.25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A04CB9" w14:textId="77777777">
            <w:pPr>
              <w:spacing w:before="150" w:after="150"/>
              <w:ind w:left="150" w:right="150"/>
              <w:jc w:val="center"/>
              <w:rPr>
                <w:color w:val="333333"/>
                <w:sz w:val="14"/>
                <w:szCs w:val="14"/>
              </w:rPr>
            </w:pPr>
            <w:r w:rsidRPr="008C58CE">
              <w:rPr>
                <w:color w:val="333333"/>
                <w:sz w:val="14"/>
                <w:szCs w:val="14"/>
              </w:rPr>
              <w:t>0.89, 1.77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0AC509E"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D9D7717" w14:textId="77777777">
            <w:pPr>
              <w:spacing w:before="150" w:after="150"/>
              <w:ind w:left="150" w:right="150"/>
              <w:jc w:val="center"/>
              <w:rPr>
                <w:color w:val="333333"/>
                <w:sz w:val="14"/>
                <w:szCs w:val="14"/>
              </w:rPr>
            </w:pPr>
            <w:r w:rsidRPr="008C58CE">
              <w:rPr>
                <w:color w:val="333333"/>
                <w:sz w:val="14"/>
                <w:szCs w:val="14"/>
              </w:rPr>
              <w:t>1.50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CEEA850" w14:textId="77777777">
            <w:pPr>
              <w:spacing w:before="150" w:after="150"/>
              <w:ind w:left="150" w:right="150"/>
              <w:jc w:val="center"/>
              <w:rPr>
                <w:color w:val="333333"/>
                <w:sz w:val="14"/>
                <w:szCs w:val="14"/>
              </w:rPr>
            </w:pPr>
            <w:r w:rsidRPr="008C58CE">
              <w:rPr>
                <w:color w:val="333333"/>
                <w:sz w:val="14"/>
                <w:szCs w:val="14"/>
              </w:rPr>
              <w:t>0.86, 2.67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BBED49"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68AFCC3" w14:textId="77777777">
            <w:pPr>
              <w:spacing w:before="150" w:after="150"/>
              <w:ind w:left="150" w:right="150"/>
              <w:jc w:val="center"/>
              <w:rPr>
                <w:color w:val="333333"/>
                <w:sz w:val="14"/>
                <w:szCs w:val="14"/>
              </w:rPr>
            </w:pPr>
            <w:r w:rsidRPr="008C58CE">
              <w:rPr>
                <w:color w:val="333333"/>
                <w:sz w:val="14"/>
                <w:szCs w:val="14"/>
              </w:rPr>
              <w:t>1.50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D0F8666" w14:textId="77777777">
            <w:pPr>
              <w:spacing w:before="150" w:after="150"/>
              <w:ind w:left="150" w:right="150"/>
              <w:jc w:val="center"/>
              <w:rPr>
                <w:color w:val="333333"/>
                <w:sz w:val="14"/>
                <w:szCs w:val="14"/>
              </w:rPr>
            </w:pPr>
            <w:r w:rsidRPr="008C58CE">
              <w:rPr>
                <w:color w:val="333333"/>
                <w:sz w:val="14"/>
                <w:szCs w:val="14"/>
              </w:rPr>
              <w:t>0.86, 2.69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7A3F4CA" w14:textId="77777777">
            <w:pPr>
              <w:spacing w:before="150" w:after="150"/>
              <w:ind w:left="150" w:right="150"/>
              <w:jc w:val="center"/>
              <w:rPr>
                <w:color w:val="333333"/>
                <w:sz w:val="14"/>
                <w:szCs w:val="14"/>
              </w:rPr>
            </w:pPr>
            <w:r w:rsidRPr="008C58CE">
              <w:rPr>
                <w:color w:val="333333"/>
                <w:sz w:val="14"/>
                <w:szCs w:val="14"/>
              </w:rPr>
              <w:t>0.2</w:t>
            </w:r>
          </w:p>
        </w:tc>
      </w:tr>
      <w:tr w:rsidRPr="008C58CE" w:rsidR="008C58CE" w:rsidTr="008C58CE" w14:paraId="066BBC2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4D830A" w14:textId="77777777">
            <w:pPr>
              <w:spacing w:before="150" w:after="150"/>
              <w:ind w:left="150" w:right="150"/>
              <w:rPr>
                <w:b/>
                <w:bCs/>
                <w:color w:val="333333"/>
                <w:sz w:val="14"/>
                <w:szCs w:val="14"/>
              </w:rPr>
            </w:pPr>
            <w:r w:rsidRPr="008C58CE">
              <w:rPr>
                <w:b/>
                <w:bCs/>
                <w:color w:val="333333"/>
                <w:sz w:val="14"/>
                <w:szCs w:val="14"/>
              </w:rPr>
              <w:t>ethnicity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8A91CFA"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C996E3"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AE43C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6BF84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2159D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8186D3"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11DF2B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F53AC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DE04D1" w14:textId="77777777">
            <w:pPr>
              <w:spacing w:before="150" w:after="150"/>
              <w:ind w:left="150" w:right="150"/>
              <w:jc w:val="center"/>
              <w:rPr>
                <w:sz w:val="14"/>
                <w:szCs w:val="14"/>
              </w:rPr>
            </w:pPr>
          </w:p>
        </w:tc>
      </w:tr>
      <w:tr w:rsidRPr="008C58CE" w:rsidR="008C58CE" w:rsidTr="008C58CE" w14:paraId="36C32DB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E1E62DC" w14:textId="77777777">
            <w:pPr>
              <w:spacing w:before="150" w:after="150"/>
              <w:ind w:left="150" w:right="150"/>
              <w:rPr>
                <w:color w:val="333333"/>
                <w:sz w:val="14"/>
                <w:szCs w:val="14"/>
              </w:rPr>
            </w:pPr>
            <w:r w:rsidRPr="008C58CE">
              <w:rPr>
                <w:color w:val="333333"/>
                <w:sz w:val="14"/>
                <w:szCs w:val="14"/>
              </w:rPr>
              <w:t>    Non-Hispanic White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EC37654"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B9F3747"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187290"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EFDAF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6B15CED"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D46C656"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F33D41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25B6FB6"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8D9634C" w14:textId="77777777">
            <w:pPr>
              <w:spacing w:before="150" w:after="150"/>
              <w:ind w:left="150" w:right="150"/>
              <w:jc w:val="center"/>
              <w:rPr>
                <w:color w:val="333333"/>
                <w:sz w:val="14"/>
                <w:szCs w:val="14"/>
              </w:rPr>
            </w:pPr>
          </w:p>
        </w:tc>
      </w:tr>
      <w:tr w:rsidRPr="008C58CE" w:rsidR="008C58CE" w:rsidTr="008C58CE" w14:paraId="6FBF701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BD3D16" w14:textId="77777777">
            <w:pPr>
              <w:spacing w:before="150" w:after="150"/>
              <w:ind w:left="150" w:right="150"/>
              <w:rPr>
                <w:color w:val="333333"/>
                <w:sz w:val="14"/>
                <w:szCs w:val="14"/>
              </w:rPr>
            </w:pPr>
            <w:r w:rsidRPr="008C58CE">
              <w:rPr>
                <w:color w:val="333333"/>
                <w:sz w:val="14"/>
                <w:szCs w:val="14"/>
              </w:rPr>
              <w:t>    Hispanic</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EDD6803" w14:textId="77777777">
            <w:pPr>
              <w:spacing w:before="150" w:after="150"/>
              <w:ind w:left="150" w:right="150"/>
              <w:jc w:val="center"/>
              <w:rPr>
                <w:color w:val="333333"/>
                <w:sz w:val="14"/>
                <w:szCs w:val="14"/>
              </w:rPr>
            </w:pPr>
            <w:r w:rsidRPr="008C58CE">
              <w:rPr>
                <w:color w:val="333333"/>
                <w:sz w:val="14"/>
                <w:szCs w:val="14"/>
              </w:rPr>
              <w:t>0.26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EBE7AC" w14:textId="77777777">
            <w:pPr>
              <w:spacing w:before="150" w:after="150"/>
              <w:ind w:left="150" w:right="150"/>
              <w:jc w:val="center"/>
              <w:rPr>
                <w:color w:val="333333"/>
                <w:sz w:val="14"/>
                <w:szCs w:val="14"/>
              </w:rPr>
            </w:pPr>
            <w:r w:rsidRPr="008C58CE">
              <w:rPr>
                <w:color w:val="333333"/>
                <w:sz w:val="14"/>
                <w:szCs w:val="14"/>
              </w:rPr>
              <w:t>0.12, 0.51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238E40"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E14DBC8" w14:textId="77777777">
            <w:pPr>
              <w:spacing w:before="150" w:after="150"/>
              <w:ind w:left="150" w:right="150"/>
              <w:jc w:val="center"/>
              <w:rPr>
                <w:color w:val="333333"/>
                <w:sz w:val="14"/>
                <w:szCs w:val="14"/>
              </w:rPr>
            </w:pPr>
            <w:r w:rsidRPr="008C58CE">
              <w:rPr>
                <w:color w:val="333333"/>
                <w:sz w:val="14"/>
                <w:szCs w:val="14"/>
              </w:rPr>
              <w:t>0.46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14059C7" w14:textId="77777777">
            <w:pPr>
              <w:spacing w:before="150" w:after="150"/>
              <w:ind w:left="150" w:right="150"/>
              <w:jc w:val="center"/>
              <w:rPr>
                <w:color w:val="333333"/>
                <w:sz w:val="14"/>
                <w:szCs w:val="14"/>
              </w:rPr>
            </w:pPr>
            <w:r w:rsidRPr="008C58CE">
              <w:rPr>
                <w:color w:val="333333"/>
                <w:sz w:val="14"/>
                <w:szCs w:val="14"/>
              </w:rPr>
              <w:t>0.17, 1.16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C10421" w14:textId="77777777">
            <w:pPr>
              <w:spacing w:before="150" w:after="150"/>
              <w:ind w:left="150" w:right="150"/>
              <w:jc w:val="center"/>
              <w:rPr>
                <w:color w:val="333333"/>
                <w:sz w:val="14"/>
                <w:szCs w:val="14"/>
              </w:rPr>
            </w:pPr>
            <w:r w:rsidRPr="008C58CE">
              <w:rPr>
                <w:color w:val="333333"/>
                <w:sz w:val="14"/>
                <w:szCs w:val="14"/>
              </w:rPr>
              <w:t>0.11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C841D9" w14:textId="77777777">
            <w:pPr>
              <w:spacing w:before="150" w:after="150"/>
              <w:ind w:left="150" w:right="150"/>
              <w:jc w:val="center"/>
              <w:rPr>
                <w:color w:val="333333"/>
                <w:sz w:val="14"/>
                <w:szCs w:val="14"/>
              </w:rPr>
            </w:pPr>
            <w:r w:rsidRPr="008C58CE">
              <w:rPr>
                <w:color w:val="333333"/>
                <w:sz w:val="14"/>
                <w:szCs w:val="14"/>
              </w:rPr>
              <w:t>0.45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931632" w14:textId="77777777">
            <w:pPr>
              <w:spacing w:before="150" w:after="150"/>
              <w:ind w:left="150" w:right="150"/>
              <w:jc w:val="center"/>
              <w:rPr>
                <w:color w:val="333333"/>
                <w:sz w:val="14"/>
                <w:szCs w:val="14"/>
              </w:rPr>
            </w:pPr>
            <w:r w:rsidRPr="008C58CE">
              <w:rPr>
                <w:color w:val="333333"/>
                <w:sz w:val="14"/>
                <w:szCs w:val="14"/>
              </w:rPr>
              <w:t>0.16, 1.15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9C75972" w14:textId="77777777">
            <w:pPr>
              <w:spacing w:before="150" w:after="150"/>
              <w:ind w:left="150" w:right="150"/>
              <w:jc w:val="center"/>
              <w:rPr>
                <w:color w:val="333333"/>
                <w:sz w:val="14"/>
                <w:szCs w:val="14"/>
              </w:rPr>
            </w:pPr>
            <w:r w:rsidRPr="008C58CE">
              <w:rPr>
                <w:color w:val="333333"/>
                <w:sz w:val="14"/>
                <w:szCs w:val="14"/>
              </w:rPr>
              <w:t>0.11</w:t>
            </w:r>
          </w:p>
        </w:tc>
      </w:tr>
      <w:tr w:rsidRPr="008C58CE" w:rsidR="008C58CE" w:rsidTr="008C58CE" w14:paraId="2F6AACAC"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E3BD7A2" w14:textId="77777777">
            <w:pPr>
              <w:spacing w:before="150" w:after="150"/>
              <w:ind w:left="150" w:right="150"/>
              <w:rPr>
                <w:color w:val="333333"/>
                <w:sz w:val="14"/>
                <w:szCs w:val="14"/>
              </w:rPr>
            </w:pPr>
            <w:r w:rsidRPr="008C58CE">
              <w:rPr>
                <w:color w:val="333333"/>
                <w:sz w:val="14"/>
                <w:szCs w:val="14"/>
              </w:rPr>
              <w:t>    Non-Hispanic Black</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CC1B05" w14:textId="77777777">
            <w:pPr>
              <w:spacing w:before="150" w:after="150"/>
              <w:ind w:left="150" w:right="150"/>
              <w:jc w:val="center"/>
              <w:rPr>
                <w:color w:val="333333"/>
                <w:sz w:val="14"/>
                <w:szCs w:val="14"/>
              </w:rPr>
            </w:pPr>
            <w:r w:rsidRPr="008C58CE">
              <w:rPr>
                <w:color w:val="333333"/>
                <w:sz w:val="14"/>
                <w:szCs w:val="14"/>
              </w:rPr>
              <w:t>0.62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9357F5C" w14:textId="77777777">
            <w:pPr>
              <w:spacing w:before="150" w:after="150"/>
              <w:ind w:left="150" w:right="150"/>
              <w:jc w:val="center"/>
              <w:rPr>
                <w:color w:val="333333"/>
                <w:sz w:val="14"/>
                <w:szCs w:val="14"/>
              </w:rPr>
            </w:pPr>
            <w:r w:rsidRPr="008C58CE">
              <w:rPr>
                <w:color w:val="333333"/>
                <w:sz w:val="14"/>
                <w:szCs w:val="14"/>
              </w:rPr>
              <w:t>0.33, 1.10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63BFAB" w14:textId="77777777">
            <w:pPr>
              <w:spacing w:before="150" w:after="150"/>
              <w:ind w:left="150" w:right="150"/>
              <w:jc w:val="center"/>
              <w:rPr>
                <w:color w:val="333333"/>
                <w:sz w:val="14"/>
                <w:szCs w:val="14"/>
              </w:rPr>
            </w:pPr>
            <w:r w:rsidRPr="008C58CE">
              <w:rPr>
                <w:color w:val="333333"/>
                <w:sz w:val="14"/>
                <w:szCs w:val="14"/>
              </w:rPr>
              <w:t>0.11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BCD565" w14:textId="77777777">
            <w:pPr>
              <w:spacing w:before="150" w:after="150"/>
              <w:ind w:left="150" w:right="150"/>
              <w:jc w:val="center"/>
              <w:rPr>
                <w:color w:val="333333"/>
                <w:sz w:val="14"/>
                <w:szCs w:val="14"/>
              </w:rPr>
            </w:pPr>
            <w:r w:rsidRPr="008C58CE">
              <w:rPr>
                <w:color w:val="333333"/>
                <w:sz w:val="14"/>
                <w:szCs w:val="14"/>
              </w:rPr>
              <w:t>0.75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534819" w14:textId="77777777">
            <w:pPr>
              <w:spacing w:before="150" w:after="150"/>
              <w:ind w:left="150" w:right="150"/>
              <w:jc w:val="center"/>
              <w:rPr>
                <w:color w:val="333333"/>
                <w:sz w:val="14"/>
                <w:szCs w:val="14"/>
              </w:rPr>
            </w:pPr>
            <w:r w:rsidRPr="008C58CE">
              <w:rPr>
                <w:color w:val="333333"/>
                <w:sz w:val="14"/>
                <w:szCs w:val="14"/>
              </w:rPr>
              <w:t>0.27, 1.85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A01E110" w14:textId="77777777">
            <w:pPr>
              <w:spacing w:before="150" w:after="150"/>
              <w:ind w:left="150" w:right="150"/>
              <w:jc w:val="center"/>
              <w:rPr>
                <w:color w:val="333333"/>
                <w:sz w:val="14"/>
                <w:szCs w:val="14"/>
              </w:rPr>
            </w:pPr>
            <w:r w:rsidRPr="008C58CE">
              <w:rPr>
                <w:color w:val="333333"/>
                <w:sz w:val="14"/>
                <w:szCs w:val="14"/>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52417EC" w14:textId="77777777">
            <w:pPr>
              <w:spacing w:before="150" w:after="150"/>
              <w:ind w:left="150" w:right="150"/>
              <w:jc w:val="center"/>
              <w:rPr>
                <w:color w:val="333333"/>
                <w:sz w:val="14"/>
                <w:szCs w:val="14"/>
              </w:rPr>
            </w:pPr>
            <w:r w:rsidRPr="008C58CE">
              <w:rPr>
                <w:color w:val="333333"/>
                <w:sz w:val="14"/>
                <w:szCs w:val="14"/>
              </w:rPr>
              <w:t>0.71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4B6B544" w14:textId="77777777">
            <w:pPr>
              <w:spacing w:before="150" w:after="150"/>
              <w:ind w:left="150" w:right="150"/>
              <w:jc w:val="center"/>
              <w:rPr>
                <w:color w:val="333333"/>
                <w:sz w:val="14"/>
                <w:szCs w:val="14"/>
              </w:rPr>
            </w:pPr>
            <w:r w:rsidRPr="008C58CE">
              <w:rPr>
                <w:color w:val="333333"/>
                <w:sz w:val="14"/>
                <w:szCs w:val="14"/>
              </w:rPr>
              <w:t>0.26, 1.78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54C732" w14:textId="77777777">
            <w:pPr>
              <w:spacing w:before="150" w:after="150"/>
              <w:ind w:left="150" w:right="150"/>
              <w:jc w:val="center"/>
              <w:rPr>
                <w:color w:val="333333"/>
                <w:sz w:val="14"/>
                <w:szCs w:val="14"/>
              </w:rPr>
            </w:pPr>
            <w:r w:rsidRPr="008C58CE">
              <w:rPr>
                <w:color w:val="333333"/>
                <w:sz w:val="14"/>
                <w:szCs w:val="14"/>
              </w:rPr>
              <w:t>0.5</w:t>
            </w:r>
          </w:p>
        </w:tc>
      </w:tr>
      <w:tr w:rsidRPr="008C58CE" w:rsidR="008C58CE" w:rsidTr="008C58CE" w14:paraId="6D354C6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6EFE5B" w14:textId="77777777">
            <w:pPr>
              <w:spacing w:before="150" w:after="150"/>
              <w:ind w:left="150" w:right="150"/>
              <w:rPr>
                <w:color w:val="333333"/>
                <w:sz w:val="14"/>
                <w:szCs w:val="14"/>
              </w:rPr>
            </w:pPr>
            <w:r w:rsidRPr="008C58CE">
              <w:rPr>
                <w:color w:val="333333"/>
                <w:sz w:val="14"/>
                <w:szCs w:val="14"/>
              </w:rPr>
              <w:t>    Other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F20A18D" w14:textId="77777777">
            <w:pPr>
              <w:spacing w:before="150" w:after="150"/>
              <w:ind w:left="150" w:right="150"/>
              <w:jc w:val="center"/>
              <w:rPr>
                <w:color w:val="333333"/>
                <w:sz w:val="14"/>
                <w:szCs w:val="14"/>
              </w:rPr>
            </w:pPr>
            <w:r w:rsidRPr="008C58CE">
              <w:rPr>
                <w:color w:val="333333"/>
                <w:sz w:val="14"/>
                <w:szCs w:val="14"/>
              </w:rPr>
              <w:t>0.41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E29CC7" w14:textId="77777777">
            <w:pPr>
              <w:spacing w:before="150" w:after="150"/>
              <w:ind w:left="150" w:right="150"/>
              <w:jc w:val="center"/>
              <w:rPr>
                <w:color w:val="333333"/>
                <w:sz w:val="14"/>
                <w:szCs w:val="14"/>
              </w:rPr>
            </w:pPr>
            <w:r w:rsidRPr="008C58CE">
              <w:rPr>
                <w:color w:val="333333"/>
                <w:sz w:val="14"/>
                <w:szCs w:val="14"/>
              </w:rPr>
              <w:t>0.06, 1.51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DA55031"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022FBC" w14:textId="77777777">
            <w:pPr>
              <w:spacing w:before="150" w:after="150"/>
              <w:ind w:left="150" w:right="150"/>
              <w:jc w:val="center"/>
              <w:rPr>
                <w:color w:val="333333"/>
                <w:sz w:val="14"/>
                <w:szCs w:val="14"/>
              </w:rPr>
            </w:pPr>
            <w:r w:rsidRPr="008C58CE">
              <w:rPr>
                <w:color w:val="333333"/>
                <w:sz w:val="14"/>
                <w:szCs w:val="14"/>
              </w:rPr>
              <w:t>0.44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EE0128" w14:textId="77777777">
            <w:pPr>
              <w:spacing w:before="150" w:after="150"/>
              <w:ind w:left="150" w:right="150"/>
              <w:jc w:val="center"/>
              <w:rPr>
                <w:color w:val="333333"/>
                <w:sz w:val="14"/>
                <w:szCs w:val="14"/>
              </w:rPr>
            </w:pPr>
            <w:r w:rsidRPr="008C58CE">
              <w:rPr>
                <w:color w:val="333333"/>
                <w:sz w:val="14"/>
                <w:szCs w:val="14"/>
              </w:rPr>
              <w:t>0.02, 2.68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5AF4EC6" w14:textId="77777777">
            <w:pPr>
              <w:spacing w:before="150" w:after="150"/>
              <w:ind w:left="150" w:right="150"/>
              <w:jc w:val="center"/>
              <w:rPr>
                <w:color w:val="333333"/>
                <w:sz w:val="14"/>
                <w:szCs w:val="14"/>
              </w:rPr>
            </w:pPr>
            <w:r w:rsidRPr="008C58CE">
              <w:rPr>
                <w:color w:val="333333"/>
                <w:sz w:val="14"/>
                <w:szCs w:val="14"/>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6DC357" w14:textId="77777777">
            <w:pPr>
              <w:spacing w:before="150" w:after="150"/>
              <w:ind w:left="150" w:right="150"/>
              <w:jc w:val="center"/>
              <w:rPr>
                <w:color w:val="333333"/>
                <w:sz w:val="14"/>
                <w:szCs w:val="14"/>
              </w:rPr>
            </w:pPr>
            <w:r w:rsidRPr="008C58CE">
              <w:rPr>
                <w:color w:val="333333"/>
                <w:sz w:val="14"/>
                <w:szCs w:val="14"/>
              </w:rPr>
              <w:t>0.53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EBD065" w14:textId="77777777">
            <w:pPr>
              <w:spacing w:before="150" w:after="150"/>
              <w:ind w:left="150" w:right="150"/>
              <w:jc w:val="center"/>
              <w:rPr>
                <w:color w:val="333333"/>
                <w:sz w:val="14"/>
                <w:szCs w:val="14"/>
              </w:rPr>
            </w:pPr>
            <w:r w:rsidRPr="008C58CE">
              <w:rPr>
                <w:color w:val="333333"/>
                <w:sz w:val="14"/>
                <w:szCs w:val="14"/>
              </w:rPr>
              <w:t>0.03, 3.23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3A6B332" w14:textId="77777777">
            <w:pPr>
              <w:spacing w:before="150" w:after="150"/>
              <w:ind w:left="150" w:right="150"/>
              <w:jc w:val="center"/>
              <w:rPr>
                <w:color w:val="333333"/>
                <w:sz w:val="14"/>
                <w:szCs w:val="14"/>
              </w:rPr>
            </w:pPr>
            <w:r w:rsidRPr="008C58CE">
              <w:rPr>
                <w:color w:val="333333"/>
                <w:sz w:val="14"/>
                <w:szCs w:val="14"/>
              </w:rPr>
              <w:t>0.6</w:t>
            </w:r>
          </w:p>
        </w:tc>
      </w:tr>
      <w:tr w:rsidRPr="008C58CE" w:rsidR="008C58CE" w:rsidTr="008C58CE" w14:paraId="2E1363C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0C19B1C" w14:textId="77777777">
            <w:pPr>
              <w:spacing w:before="150" w:after="150"/>
              <w:ind w:left="150" w:right="150"/>
              <w:rPr>
                <w:b/>
                <w:bCs/>
                <w:color w:val="333333"/>
                <w:sz w:val="14"/>
                <w:szCs w:val="14"/>
              </w:rPr>
            </w:pPr>
            <w:r w:rsidRPr="008C58CE">
              <w:rPr>
                <w:b/>
                <w:bCs/>
                <w:color w:val="333333"/>
                <w:sz w:val="14"/>
                <w:szCs w:val="14"/>
              </w:rPr>
              <w:t>education</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E684CED"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5BEC13"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B7C75C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BF748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BE6A7C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ABF485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483E8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992941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48C752" w14:textId="77777777">
            <w:pPr>
              <w:spacing w:before="150" w:after="150"/>
              <w:ind w:left="150" w:right="150"/>
              <w:jc w:val="center"/>
              <w:rPr>
                <w:sz w:val="14"/>
                <w:szCs w:val="14"/>
              </w:rPr>
            </w:pPr>
          </w:p>
        </w:tc>
      </w:tr>
      <w:tr w:rsidRPr="008C58CE" w:rsidR="008C58CE" w:rsidTr="008C58CE" w14:paraId="5B0B4490"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8E71AEA" w14:textId="77777777">
            <w:pPr>
              <w:spacing w:before="150" w:after="150"/>
              <w:ind w:left="150" w:right="150"/>
              <w:rPr>
                <w:color w:val="333333"/>
                <w:sz w:val="14"/>
                <w:szCs w:val="14"/>
              </w:rPr>
            </w:pPr>
            <w:r w:rsidRPr="008C58CE">
              <w:rPr>
                <w:color w:val="333333"/>
                <w:sz w:val="14"/>
                <w:szCs w:val="14"/>
              </w:rPr>
              <w:t>    High School/GED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004C24"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75BF58"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B3A6AA3"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B19B69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47FCF9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4AFDC4"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5F606FD"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77205A"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21140E" w14:textId="77777777">
            <w:pPr>
              <w:spacing w:before="150" w:after="150"/>
              <w:ind w:left="150" w:right="150"/>
              <w:jc w:val="center"/>
              <w:rPr>
                <w:color w:val="333333"/>
                <w:sz w:val="14"/>
                <w:szCs w:val="14"/>
              </w:rPr>
            </w:pPr>
          </w:p>
        </w:tc>
      </w:tr>
      <w:tr w:rsidRPr="008C58CE" w:rsidR="008C58CE" w:rsidTr="008C58CE" w14:paraId="6E0DDA58"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A521C3B" w14:textId="77777777">
            <w:pPr>
              <w:spacing w:before="150" w:after="150"/>
              <w:ind w:left="150" w:right="150"/>
              <w:rPr>
                <w:color w:val="333333"/>
                <w:sz w:val="14"/>
                <w:szCs w:val="14"/>
              </w:rPr>
            </w:pPr>
            <w:r w:rsidRPr="008C58CE">
              <w:rPr>
                <w:color w:val="333333"/>
                <w:sz w:val="14"/>
                <w:szCs w:val="14"/>
              </w:rPr>
              <w:t>    Less than High School</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11EE0F" w14:textId="77777777">
            <w:pPr>
              <w:spacing w:before="150" w:after="150"/>
              <w:ind w:left="150" w:right="150"/>
              <w:jc w:val="center"/>
              <w:rPr>
                <w:color w:val="333333"/>
                <w:sz w:val="14"/>
                <w:szCs w:val="14"/>
              </w:rPr>
            </w:pPr>
            <w:r w:rsidRPr="008C58CE">
              <w:rPr>
                <w:color w:val="333333"/>
                <w:sz w:val="14"/>
                <w:szCs w:val="14"/>
              </w:rPr>
              <w:t>0.89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9E67B23" w14:textId="77777777">
            <w:pPr>
              <w:spacing w:before="150" w:after="150"/>
              <w:ind w:left="150" w:right="150"/>
              <w:jc w:val="center"/>
              <w:rPr>
                <w:color w:val="333333"/>
                <w:sz w:val="14"/>
                <w:szCs w:val="14"/>
              </w:rPr>
            </w:pPr>
            <w:r w:rsidRPr="008C58CE">
              <w:rPr>
                <w:color w:val="333333"/>
                <w:sz w:val="14"/>
                <w:szCs w:val="14"/>
              </w:rPr>
              <w:t>0.51, 1.56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0E9E58" w14:textId="77777777">
            <w:pPr>
              <w:spacing w:before="150" w:after="150"/>
              <w:ind w:left="150" w:right="150"/>
              <w:jc w:val="center"/>
              <w:rPr>
                <w:color w:val="333333"/>
                <w:sz w:val="14"/>
                <w:szCs w:val="14"/>
              </w:rPr>
            </w:pPr>
            <w:r w:rsidRPr="008C58CE">
              <w:rPr>
                <w:color w:val="333333"/>
                <w:sz w:val="14"/>
                <w:szCs w:val="14"/>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DDD6B63" w14:textId="77777777">
            <w:pPr>
              <w:spacing w:before="150" w:after="150"/>
              <w:ind w:left="150" w:right="150"/>
              <w:jc w:val="center"/>
              <w:rPr>
                <w:color w:val="333333"/>
                <w:sz w:val="14"/>
                <w:szCs w:val="14"/>
              </w:rPr>
            </w:pPr>
            <w:r w:rsidRPr="008C58CE">
              <w:rPr>
                <w:color w:val="333333"/>
                <w:sz w:val="14"/>
                <w:szCs w:val="14"/>
              </w:rPr>
              <w:t>0.88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26D9181" w14:textId="77777777">
            <w:pPr>
              <w:spacing w:before="150" w:after="150"/>
              <w:ind w:left="150" w:right="150"/>
              <w:jc w:val="center"/>
              <w:rPr>
                <w:color w:val="333333"/>
                <w:sz w:val="14"/>
                <w:szCs w:val="14"/>
              </w:rPr>
            </w:pPr>
            <w:r w:rsidRPr="008C58CE">
              <w:rPr>
                <w:color w:val="333333"/>
                <w:sz w:val="14"/>
                <w:szCs w:val="14"/>
              </w:rPr>
              <w:t>0.39, 1.99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073C1DB" w14:textId="77777777">
            <w:pPr>
              <w:spacing w:before="150" w:after="150"/>
              <w:ind w:left="150" w:right="150"/>
              <w:jc w:val="center"/>
              <w:rPr>
                <w:color w:val="333333"/>
                <w:sz w:val="14"/>
                <w:szCs w:val="14"/>
              </w:rPr>
            </w:pPr>
            <w:r w:rsidRPr="008C58CE">
              <w:rPr>
                <w:color w:val="333333"/>
                <w:sz w:val="14"/>
                <w:szCs w:val="14"/>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3E0A6AE" w14:textId="77777777">
            <w:pPr>
              <w:spacing w:before="150" w:after="150"/>
              <w:ind w:left="150" w:right="150"/>
              <w:jc w:val="center"/>
              <w:rPr>
                <w:color w:val="333333"/>
                <w:sz w:val="14"/>
                <w:szCs w:val="14"/>
              </w:rPr>
            </w:pPr>
            <w:r w:rsidRPr="008C58CE">
              <w:rPr>
                <w:color w:val="333333"/>
                <w:sz w:val="14"/>
                <w:szCs w:val="14"/>
              </w:rPr>
              <w:t>0.94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C673CED" w14:textId="77777777">
            <w:pPr>
              <w:spacing w:before="150" w:after="150"/>
              <w:ind w:left="150" w:right="150"/>
              <w:jc w:val="center"/>
              <w:rPr>
                <w:color w:val="333333"/>
                <w:sz w:val="14"/>
                <w:szCs w:val="14"/>
              </w:rPr>
            </w:pPr>
            <w:r w:rsidRPr="008C58CE">
              <w:rPr>
                <w:color w:val="333333"/>
                <w:sz w:val="14"/>
                <w:szCs w:val="14"/>
              </w:rPr>
              <w:t>0.41, 2.17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F991029" w14:textId="77777777">
            <w:pPr>
              <w:spacing w:before="150" w:after="150"/>
              <w:ind w:left="150" w:right="150"/>
              <w:jc w:val="center"/>
              <w:rPr>
                <w:color w:val="333333"/>
                <w:sz w:val="14"/>
                <w:szCs w:val="14"/>
              </w:rPr>
            </w:pPr>
            <w:r w:rsidRPr="008C58CE">
              <w:rPr>
                <w:color w:val="333333"/>
                <w:sz w:val="14"/>
                <w:szCs w:val="14"/>
              </w:rPr>
              <w:t>0.9</w:t>
            </w:r>
          </w:p>
        </w:tc>
      </w:tr>
      <w:tr w:rsidRPr="008C58CE" w:rsidR="008C58CE" w:rsidTr="008C58CE" w14:paraId="1DF7201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7E5FED" w14:textId="77777777">
            <w:pPr>
              <w:spacing w:before="150" w:after="150"/>
              <w:ind w:left="150" w:right="150"/>
              <w:rPr>
                <w:color w:val="333333"/>
                <w:sz w:val="14"/>
                <w:szCs w:val="14"/>
              </w:rPr>
            </w:pPr>
            <w:r w:rsidRPr="008C58CE">
              <w:rPr>
                <w:color w:val="333333"/>
                <w:sz w:val="14"/>
                <w:szCs w:val="14"/>
              </w:rPr>
              <w:t>    Some college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F32C79D" w14:textId="77777777">
            <w:pPr>
              <w:spacing w:before="150" w:after="150"/>
              <w:ind w:left="150" w:right="150"/>
              <w:jc w:val="center"/>
              <w:rPr>
                <w:color w:val="333333"/>
                <w:sz w:val="14"/>
                <w:szCs w:val="14"/>
              </w:rPr>
            </w:pPr>
            <w:r w:rsidRPr="008C58CE">
              <w:rPr>
                <w:color w:val="333333"/>
                <w:sz w:val="14"/>
                <w:szCs w:val="14"/>
              </w:rPr>
              <w:t>0.96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209491" w14:textId="77777777">
            <w:pPr>
              <w:spacing w:before="150" w:after="150"/>
              <w:ind w:left="150" w:right="150"/>
              <w:jc w:val="center"/>
              <w:rPr>
                <w:color w:val="333333"/>
                <w:sz w:val="14"/>
                <w:szCs w:val="14"/>
              </w:rPr>
            </w:pPr>
            <w:r w:rsidRPr="008C58CE">
              <w:rPr>
                <w:color w:val="333333"/>
                <w:sz w:val="14"/>
                <w:szCs w:val="14"/>
              </w:rPr>
              <w:t>0.53, 1.72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F08A44" w14:textId="77777777">
            <w:pPr>
              <w:spacing w:before="150" w:after="150"/>
              <w:ind w:left="150" w:right="150"/>
              <w:jc w:val="center"/>
              <w:rPr>
                <w:color w:val="333333"/>
                <w:sz w:val="14"/>
                <w:szCs w:val="14"/>
              </w:rPr>
            </w:pPr>
            <w:r w:rsidRPr="008C58CE">
              <w:rPr>
                <w:color w:val="333333"/>
                <w:sz w:val="14"/>
                <w:szCs w:val="14"/>
              </w:rPr>
              <w: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CF53BD3" w14:textId="77777777">
            <w:pPr>
              <w:spacing w:before="150" w:after="150"/>
              <w:ind w:left="150" w:right="150"/>
              <w:jc w:val="center"/>
              <w:rPr>
                <w:color w:val="333333"/>
                <w:sz w:val="14"/>
                <w:szCs w:val="14"/>
              </w:rPr>
            </w:pPr>
            <w:r w:rsidRPr="008C58CE">
              <w:rPr>
                <w:color w:val="333333"/>
                <w:sz w:val="14"/>
                <w:szCs w:val="14"/>
              </w:rPr>
              <w:t>0.81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0507C9" w14:textId="77777777">
            <w:pPr>
              <w:spacing w:before="150" w:after="150"/>
              <w:ind w:left="150" w:right="150"/>
              <w:jc w:val="center"/>
              <w:rPr>
                <w:color w:val="333333"/>
                <w:sz w:val="14"/>
                <w:szCs w:val="14"/>
              </w:rPr>
            </w:pPr>
            <w:r w:rsidRPr="008C58CE">
              <w:rPr>
                <w:color w:val="333333"/>
                <w:sz w:val="14"/>
                <w:szCs w:val="14"/>
              </w:rPr>
              <w:t>0.31, 2.07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0886DB" w14:textId="77777777">
            <w:pPr>
              <w:spacing w:before="150" w:after="150"/>
              <w:ind w:left="150" w:right="150"/>
              <w:jc w:val="center"/>
              <w:rPr>
                <w:color w:val="333333"/>
                <w:sz w:val="14"/>
                <w:szCs w:val="14"/>
              </w:rPr>
            </w:pPr>
            <w:r w:rsidRPr="008C58CE">
              <w:rPr>
                <w:color w:val="333333"/>
                <w:sz w:val="14"/>
                <w:szCs w:val="14"/>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2A5B6C" w14:textId="77777777">
            <w:pPr>
              <w:spacing w:before="150" w:after="150"/>
              <w:ind w:left="150" w:right="150"/>
              <w:jc w:val="center"/>
              <w:rPr>
                <w:color w:val="333333"/>
                <w:sz w:val="14"/>
                <w:szCs w:val="14"/>
              </w:rPr>
            </w:pPr>
            <w:r w:rsidRPr="008C58CE">
              <w:rPr>
                <w:color w:val="333333"/>
                <w:sz w:val="14"/>
                <w:szCs w:val="14"/>
              </w:rPr>
              <w:t>0.81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D020C3C" w14:textId="77777777">
            <w:pPr>
              <w:spacing w:before="150" w:after="150"/>
              <w:ind w:left="150" w:right="150"/>
              <w:jc w:val="center"/>
              <w:rPr>
                <w:color w:val="333333"/>
                <w:sz w:val="14"/>
                <w:szCs w:val="14"/>
              </w:rPr>
            </w:pPr>
            <w:r w:rsidRPr="008C58CE">
              <w:rPr>
                <w:color w:val="333333"/>
                <w:sz w:val="14"/>
                <w:szCs w:val="14"/>
              </w:rPr>
              <w:t>0.31, 2.08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9C3702" w14:textId="77777777">
            <w:pPr>
              <w:spacing w:before="150" w:after="150"/>
              <w:ind w:left="150" w:right="150"/>
              <w:jc w:val="center"/>
              <w:rPr>
                <w:color w:val="333333"/>
                <w:sz w:val="14"/>
                <w:szCs w:val="14"/>
              </w:rPr>
            </w:pPr>
            <w:r w:rsidRPr="008C58CE">
              <w:rPr>
                <w:color w:val="333333"/>
                <w:sz w:val="14"/>
                <w:szCs w:val="14"/>
              </w:rPr>
              <w:t>0.7</w:t>
            </w:r>
          </w:p>
        </w:tc>
      </w:tr>
      <w:tr w:rsidRPr="008C58CE" w:rsidR="008C58CE" w:rsidTr="008C58CE" w14:paraId="151A05F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960BF0" w14:textId="77777777">
            <w:pPr>
              <w:spacing w:before="150" w:after="150"/>
              <w:ind w:left="150" w:right="150"/>
              <w:rPr>
                <w:color w:val="333333"/>
                <w:sz w:val="14"/>
                <w:szCs w:val="14"/>
              </w:rPr>
            </w:pPr>
            <w:r w:rsidRPr="008C58CE">
              <w:rPr>
                <w:color w:val="333333"/>
                <w:sz w:val="14"/>
                <w:szCs w:val="14"/>
              </w:rPr>
              <w:t>    College Graduate or above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54AEE9" w14:textId="77777777">
            <w:pPr>
              <w:spacing w:before="150" w:after="150"/>
              <w:ind w:left="150" w:right="150"/>
              <w:jc w:val="center"/>
              <w:rPr>
                <w:color w:val="333333"/>
                <w:sz w:val="14"/>
                <w:szCs w:val="14"/>
              </w:rPr>
            </w:pPr>
            <w:r w:rsidRPr="008C58CE">
              <w:rPr>
                <w:color w:val="333333"/>
                <w:sz w:val="14"/>
                <w:szCs w:val="14"/>
              </w:rPr>
              <w:t>0.51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2C6E761" w14:textId="77777777">
            <w:pPr>
              <w:spacing w:before="150" w:after="150"/>
              <w:ind w:left="150" w:right="150"/>
              <w:jc w:val="center"/>
              <w:rPr>
                <w:color w:val="333333"/>
                <w:sz w:val="14"/>
                <w:szCs w:val="14"/>
              </w:rPr>
            </w:pPr>
            <w:r w:rsidRPr="008C58CE">
              <w:rPr>
                <w:color w:val="333333"/>
                <w:sz w:val="14"/>
                <w:szCs w:val="14"/>
              </w:rPr>
              <w:t>0.22, 1.11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A739B3" w14:textId="77777777">
            <w:pPr>
              <w:spacing w:before="150" w:after="150"/>
              <w:ind w:left="150" w:right="150"/>
              <w:jc w:val="center"/>
              <w:rPr>
                <w:color w:val="333333"/>
                <w:sz w:val="14"/>
                <w:szCs w:val="14"/>
              </w:rPr>
            </w:pPr>
            <w:r w:rsidRPr="008C58CE">
              <w:rPr>
                <w:color w:val="333333"/>
                <w:sz w:val="14"/>
                <w:szCs w:val="14"/>
              </w:rPr>
              <w:t>0.11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5D4A1E" w14:textId="77777777">
            <w:pPr>
              <w:spacing w:before="150" w:after="150"/>
              <w:ind w:left="150" w:right="150"/>
              <w:jc w:val="center"/>
              <w:rPr>
                <w:color w:val="333333"/>
                <w:sz w:val="14"/>
                <w:szCs w:val="14"/>
              </w:rPr>
            </w:pPr>
            <w:r w:rsidRPr="008C58CE">
              <w:rPr>
                <w:color w:val="333333"/>
                <w:sz w:val="14"/>
                <w:szCs w:val="14"/>
              </w:rPr>
              <w:t>0.59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2F11C51" w14:textId="77777777">
            <w:pPr>
              <w:spacing w:before="150" w:after="150"/>
              <w:ind w:left="150" w:right="150"/>
              <w:jc w:val="center"/>
              <w:rPr>
                <w:color w:val="333333"/>
                <w:sz w:val="14"/>
                <w:szCs w:val="14"/>
              </w:rPr>
            </w:pPr>
            <w:r w:rsidRPr="008C58CE">
              <w:rPr>
                <w:color w:val="333333"/>
                <w:sz w:val="14"/>
                <w:szCs w:val="14"/>
              </w:rPr>
              <w:t>0.17, 1.81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D82AD7" w14:textId="77777777">
            <w:pPr>
              <w:spacing w:before="150" w:after="150"/>
              <w:ind w:left="150" w:right="150"/>
              <w:jc w:val="center"/>
              <w:rPr>
                <w:color w:val="333333"/>
                <w:sz w:val="14"/>
                <w:szCs w:val="14"/>
              </w:rPr>
            </w:pPr>
            <w:r w:rsidRPr="008C58CE">
              <w:rPr>
                <w:color w:val="333333"/>
                <w:sz w:val="14"/>
                <w:szCs w:val="14"/>
              </w:rPr>
              <w:t>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F044A9" w14:textId="77777777">
            <w:pPr>
              <w:spacing w:before="150" w:after="150"/>
              <w:ind w:left="150" w:right="150"/>
              <w:jc w:val="center"/>
              <w:rPr>
                <w:color w:val="333333"/>
                <w:sz w:val="14"/>
                <w:szCs w:val="14"/>
              </w:rPr>
            </w:pPr>
            <w:r w:rsidRPr="008C58CE">
              <w:rPr>
                <w:color w:val="333333"/>
                <w:sz w:val="14"/>
                <w:szCs w:val="14"/>
              </w:rPr>
              <w:t>0.61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586D6F8" w14:textId="77777777">
            <w:pPr>
              <w:spacing w:before="150" w:after="150"/>
              <w:ind w:left="150" w:right="150"/>
              <w:jc w:val="center"/>
              <w:rPr>
                <w:color w:val="333333"/>
                <w:sz w:val="14"/>
                <w:szCs w:val="14"/>
              </w:rPr>
            </w:pPr>
            <w:r w:rsidRPr="008C58CE">
              <w:rPr>
                <w:color w:val="333333"/>
                <w:sz w:val="14"/>
                <w:szCs w:val="14"/>
              </w:rPr>
              <w:t>0.18, 1.87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0F1BE30" w14:textId="77777777">
            <w:pPr>
              <w:spacing w:before="150" w:after="150"/>
              <w:ind w:left="150" w:right="150"/>
              <w:jc w:val="center"/>
              <w:rPr>
                <w:color w:val="333333"/>
                <w:sz w:val="14"/>
                <w:szCs w:val="14"/>
              </w:rPr>
            </w:pPr>
            <w:r w:rsidRPr="008C58CE">
              <w:rPr>
                <w:color w:val="333333"/>
                <w:sz w:val="14"/>
                <w:szCs w:val="14"/>
              </w:rPr>
              <w:t>0.4</w:t>
            </w:r>
          </w:p>
        </w:tc>
      </w:tr>
      <w:tr w:rsidRPr="008C58CE" w:rsidR="008C58CE" w:rsidTr="008C58CE" w14:paraId="6123509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26395FF" w14:textId="77777777">
            <w:pPr>
              <w:spacing w:before="150" w:after="150"/>
              <w:ind w:left="150" w:right="150"/>
              <w:rPr>
                <w:b/>
                <w:bCs/>
                <w:color w:val="333333"/>
                <w:sz w:val="14"/>
                <w:szCs w:val="14"/>
              </w:rPr>
            </w:pPr>
            <w:r w:rsidRPr="008C58CE">
              <w:rPr>
                <w:b/>
                <w:bCs/>
                <w:color w:val="333333"/>
                <w:sz w:val="14"/>
                <w:szCs w:val="14"/>
              </w:rPr>
              <w:t>marital_status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17E1321"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CB0BB5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10F1F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C1EA0D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0E10D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A981D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DE6FE9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C2508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699461B" w14:textId="77777777">
            <w:pPr>
              <w:spacing w:before="150" w:after="150"/>
              <w:ind w:left="150" w:right="150"/>
              <w:jc w:val="center"/>
              <w:rPr>
                <w:sz w:val="14"/>
                <w:szCs w:val="14"/>
              </w:rPr>
            </w:pPr>
          </w:p>
        </w:tc>
      </w:tr>
      <w:tr w:rsidRPr="008C58CE" w:rsidR="008C58CE" w:rsidTr="008C58CE" w14:paraId="29E6D93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2D6FE48" w14:textId="77777777">
            <w:pPr>
              <w:spacing w:before="150" w:after="150"/>
              <w:ind w:left="150" w:right="150"/>
              <w:rPr>
                <w:color w:val="333333"/>
                <w:sz w:val="14"/>
                <w:szCs w:val="14"/>
              </w:rPr>
            </w:pPr>
            <w:r w:rsidRPr="008C58CE">
              <w:rPr>
                <w:color w:val="333333"/>
                <w:sz w:val="14"/>
                <w:szCs w:val="14"/>
              </w:rPr>
              <w:t>    Never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E5D2B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7D0B588"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CD0E517"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F19686"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284D3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C26720D"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9F20C0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5C34D71"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07EC20A" w14:textId="77777777">
            <w:pPr>
              <w:spacing w:before="150" w:after="150"/>
              <w:ind w:left="150" w:right="150"/>
              <w:jc w:val="center"/>
              <w:rPr>
                <w:color w:val="333333"/>
                <w:sz w:val="14"/>
                <w:szCs w:val="14"/>
              </w:rPr>
            </w:pPr>
          </w:p>
        </w:tc>
      </w:tr>
      <w:tr w:rsidRPr="008C58CE" w:rsidR="008C58CE" w:rsidTr="008C58CE" w14:paraId="373CF15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828F0AC" w14:textId="77777777">
            <w:pPr>
              <w:spacing w:before="150" w:after="150"/>
              <w:ind w:left="150" w:right="150"/>
              <w:rPr>
                <w:color w:val="333333"/>
                <w:sz w:val="14"/>
                <w:szCs w:val="14"/>
              </w:rPr>
            </w:pPr>
            <w:r w:rsidRPr="008C58CE">
              <w:rPr>
                <w:color w:val="333333"/>
                <w:sz w:val="14"/>
                <w:szCs w:val="14"/>
              </w:rPr>
              <w:t>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5A5C575" w14:textId="77777777">
            <w:pPr>
              <w:spacing w:before="150" w:after="150"/>
              <w:ind w:left="150" w:right="150"/>
              <w:jc w:val="center"/>
              <w:rPr>
                <w:color w:val="333333"/>
                <w:sz w:val="14"/>
                <w:szCs w:val="14"/>
              </w:rPr>
            </w:pPr>
            <w:r w:rsidRPr="008C58CE">
              <w:rPr>
                <w:color w:val="333333"/>
                <w:sz w:val="14"/>
                <w:szCs w:val="14"/>
              </w:rPr>
              <w:t>2.97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950493" w14:textId="77777777">
            <w:pPr>
              <w:spacing w:before="150" w:after="150"/>
              <w:ind w:left="150" w:right="150"/>
              <w:jc w:val="center"/>
              <w:rPr>
                <w:color w:val="333333"/>
                <w:sz w:val="14"/>
                <w:szCs w:val="14"/>
              </w:rPr>
            </w:pPr>
            <w:r w:rsidRPr="008C58CE">
              <w:rPr>
                <w:color w:val="333333"/>
                <w:sz w:val="14"/>
                <w:szCs w:val="14"/>
              </w:rPr>
              <w:t>0.98, 13.0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DD6AF9" w14:textId="77777777">
            <w:pPr>
              <w:spacing w:before="150" w:after="150"/>
              <w:ind w:left="150" w:right="150"/>
              <w:jc w:val="center"/>
              <w:rPr>
                <w:color w:val="333333"/>
                <w:sz w:val="14"/>
                <w:szCs w:val="14"/>
              </w:rPr>
            </w:pPr>
            <w:r w:rsidRPr="008C58CE">
              <w:rPr>
                <w:color w:val="333333"/>
                <w:sz w:val="14"/>
                <w:szCs w:val="14"/>
              </w:rPr>
              <w:t>0.089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5D97C3" w14:textId="77777777">
            <w:pPr>
              <w:spacing w:before="150" w:after="150"/>
              <w:ind w:left="150" w:right="150"/>
              <w:jc w:val="center"/>
              <w:rPr>
                <w:color w:val="333333"/>
                <w:sz w:val="14"/>
                <w:szCs w:val="14"/>
              </w:rPr>
            </w:pPr>
            <w:r w:rsidRPr="008C58CE">
              <w:rPr>
                <w:color w:val="333333"/>
                <w:sz w:val="14"/>
                <w:szCs w:val="14"/>
              </w:rPr>
              <w:t>3.56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9414B8" w14:textId="77777777">
            <w:pPr>
              <w:spacing w:before="150" w:after="150"/>
              <w:ind w:left="150" w:right="150"/>
              <w:jc w:val="center"/>
              <w:rPr>
                <w:color w:val="333333"/>
                <w:sz w:val="14"/>
                <w:szCs w:val="14"/>
              </w:rPr>
            </w:pPr>
            <w:r w:rsidRPr="008C58CE">
              <w:rPr>
                <w:color w:val="333333"/>
                <w:sz w:val="14"/>
                <w:szCs w:val="14"/>
              </w:rPr>
              <w:t>0.57, 71.2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EB9A81" w14:textId="77777777">
            <w:pPr>
              <w:spacing w:before="150" w:after="150"/>
              <w:ind w:left="150" w:right="150"/>
              <w:jc w:val="center"/>
              <w:rPr>
                <w:color w:val="333333"/>
                <w:sz w:val="14"/>
                <w:szCs w:val="14"/>
              </w:rPr>
            </w:pPr>
            <w:r w:rsidRPr="008C58CE">
              <w:rPr>
                <w:color w:val="333333"/>
                <w:sz w:val="14"/>
                <w:szCs w:val="14"/>
              </w:rPr>
              <w:t>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4932188" w14:textId="77777777">
            <w:pPr>
              <w:spacing w:before="150" w:after="150"/>
              <w:ind w:left="150" w:right="150"/>
              <w:jc w:val="center"/>
              <w:rPr>
                <w:color w:val="333333"/>
                <w:sz w:val="14"/>
                <w:szCs w:val="14"/>
              </w:rPr>
            </w:pPr>
            <w:r w:rsidRPr="008C58CE">
              <w:rPr>
                <w:color w:val="333333"/>
                <w:sz w:val="14"/>
                <w:szCs w:val="14"/>
              </w:rPr>
              <w:t>3.56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7A09A3" w14:textId="77777777">
            <w:pPr>
              <w:spacing w:before="150" w:after="150"/>
              <w:ind w:left="150" w:right="150"/>
              <w:jc w:val="center"/>
              <w:rPr>
                <w:color w:val="333333"/>
                <w:sz w:val="14"/>
                <w:szCs w:val="14"/>
              </w:rPr>
            </w:pPr>
            <w:r w:rsidRPr="008C58CE">
              <w:rPr>
                <w:color w:val="333333"/>
                <w:sz w:val="14"/>
                <w:szCs w:val="14"/>
              </w:rPr>
              <w:t>0.57, 70.8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3D0AB00" w14:textId="77777777">
            <w:pPr>
              <w:spacing w:before="150" w:after="150"/>
              <w:ind w:left="150" w:right="150"/>
              <w:jc w:val="center"/>
              <w:rPr>
                <w:color w:val="333333"/>
                <w:sz w:val="14"/>
                <w:szCs w:val="14"/>
              </w:rPr>
            </w:pPr>
            <w:r w:rsidRPr="008C58CE">
              <w:rPr>
                <w:color w:val="333333"/>
                <w:sz w:val="14"/>
                <w:szCs w:val="14"/>
              </w:rPr>
              <w:t>0.3</w:t>
            </w:r>
          </w:p>
        </w:tc>
      </w:tr>
      <w:tr w:rsidRPr="008C58CE" w:rsidR="008C58CE" w:rsidTr="008C58CE" w14:paraId="65CB698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803AEB6" w14:textId="77777777">
            <w:pPr>
              <w:spacing w:before="150" w:after="150"/>
              <w:ind w:left="150" w:right="150"/>
              <w:rPr>
                <w:color w:val="333333"/>
                <w:sz w:val="14"/>
                <w:szCs w:val="14"/>
              </w:rPr>
            </w:pPr>
            <w:r w:rsidRPr="008C58CE">
              <w:rPr>
                <w:color w:val="333333"/>
                <w:sz w:val="14"/>
                <w:szCs w:val="14"/>
              </w:rPr>
              <w:t>    Previously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0524B9F" w14:textId="77777777">
            <w:pPr>
              <w:spacing w:before="150" w:after="150"/>
              <w:ind w:left="150" w:right="150"/>
              <w:jc w:val="center"/>
              <w:rPr>
                <w:color w:val="333333"/>
                <w:sz w:val="14"/>
                <w:szCs w:val="14"/>
              </w:rPr>
            </w:pPr>
            <w:r w:rsidRPr="008C58CE">
              <w:rPr>
                <w:color w:val="333333"/>
                <w:sz w:val="14"/>
                <w:szCs w:val="14"/>
              </w:rPr>
              <w:t>2.31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2BBB85" w14:textId="77777777">
            <w:pPr>
              <w:spacing w:before="150" w:after="150"/>
              <w:ind w:left="150" w:right="150"/>
              <w:jc w:val="center"/>
              <w:rPr>
                <w:color w:val="333333"/>
                <w:sz w:val="14"/>
                <w:szCs w:val="14"/>
              </w:rPr>
            </w:pPr>
            <w:r w:rsidRPr="008C58CE">
              <w:rPr>
                <w:color w:val="333333"/>
                <w:sz w:val="14"/>
                <w:szCs w:val="14"/>
              </w:rPr>
              <w:t>0.77, 10.1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8C5D653"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8BC23DE" w14:textId="77777777">
            <w:pPr>
              <w:spacing w:before="150" w:after="150"/>
              <w:ind w:left="150" w:right="150"/>
              <w:jc w:val="center"/>
              <w:rPr>
                <w:color w:val="333333"/>
                <w:sz w:val="14"/>
                <w:szCs w:val="14"/>
              </w:rPr>
            </w:pPr>
            <w:r w:rsidRPr="008C58CE">
              <w:rPr>
                <w:color w:val="333333"/>
                <w:sz w:val="14"/>
                <w:szCs w:val="14"/>
              </w:rPr>
              <w:t>2.74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B8BCD7" w14:textId="77777777">
            <w:pPr>
              <w:spacing w:before="150" w:after="150"/>
              <w:ind w:left="150" w:right="150"/>
              <w:jc w:val="center"/>
              <w:rPr>
                <w:color w:val="333333"/>
                <w:sz w:val="14"/>
                <w:szCs w:val="14"/>
              </w:rPr>
            </w:pPr>
            <w:r w:rsidRPr="008C58CE">
              <w:rPr>
                <w:color w:val="333333"/>
                <w:sz w:val="14"/>
                <w:szCs w:val="14"/>
              </w:rPr>
              <w:t>0.43, 55.3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3138A1" w14:textId="77777777">
            <w:pPr>
              <w:spacing w:before="150" w:after="150"/>
              <w:ind w:left="150" w:right="150"/>
              <w:jc w:val="center"/>
              <w:rPr>
                <w:color w:val="333333"/>
                <w:sz w:val="14"/>
                <w:szCs w:val="14"/>
              </w:rPr>
            </w:pPr>
            <w:r w:rsidRPr="008C58CE">
              <w:rPr>
                <w:color w:val="333333"/>
                <w:sz w:val="14"/>
                <w:szCs w:val="14"/>
              </w:rPr>
              <w:t>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565EFE" w14:textId="77777777">
            <w:pPr>
              <w:spacing w:before="150" w:after="150"/>
              <w:ind w:left="150" w:right="150"/>
              <w:jc w:val="center"/>
              <w:rPr>
                <w:color w:val="333333"/>
                <w:sz w:val="14"/>
                <w:szCs w:val="14"/>
              </w:rPr>
            </w:pPr>
            <w:r w:rsidRPr="008C58CE">
              <w:rPr>
                <w:color w:val="333333"/>
                <w:sz w:val="14"/>
                <w:szCs w:val="14"/>
              </w:rPr>
              <w:t>2.87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986FC56" w14:textId="77777777">
            <w:pPr>
              <w:spacing w:before="150" w:after="150"/>
              <w:ind w:left="150" w:right="150"/>
              <w:jc w:val="center"/>
              <w:rPr>
                <w:color w:val="333333"/>
                <w:sz w:val="14"/>
                <w:szCs w:val="14"/>
              </w:rPr>
            </w:pPr>
            <w:r w:rsidRPr="008C58CE">
              <w:rPr>
                <w:color w:val="333333"/>
                <w:sz w:val="14"/>
                <w:szCs w:val="14"/>
              </w:rPr>
              <w:t>0.45, 57.3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8B1C5A" w14:textId="77777777">
            <w:pPr>
              <w:spacing w:before="150" w:after="150"/>
              <w:ind w:left="150" w:right="150"/>
              <w:jc w:val="center"/>
              <w:rPr>
                <w:color w:val="333333"/>
                <w:sz w:val="14"/>
                <w:szCs w:val="14"/>
              </w:rPr>
            </w:pPr>
            <w:r w:rsidRPr="008C58CE">
              <w:rPr>
                <w:color w:val="333333"/>
                <w:sz w:val="14"/>
                <w:szCs w:val="14"/>
              </w:rPr>
              <w:t>0.4</w:t>
            </w:r>
          </w:p>
        </w:tc>
      </w:tr>
      <w:tr w:rsidRPr="008C58CE" w:rsidR="008C58CE" w:rsidTr="008C58CE" w14:paraId="489AB44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9B7EA3" w14:textId="77777777">
            <w:pPr>
              <w:spacing w:before="150" w:after="150"/>
              <w:ind w:left="150" w:right="150"/>
              <w:rPr>
                <w:b/>
                <w:bCs/>
                <w:color w:val="333333"/>
                <w:sz w:val="14"/>
                <w:szCs w:val="14"/>
              </w:rPr>
            </w:pPr>
            <w:r w:rsidRPr="008C58CE">
              <w:rPr>
                <w:b/>
                <w:bCs/>
                <w:color w:val="333333"/>
                <w:sz w:val="14"/>
                <w:szCs w:val="14"/>
              </w:rPr>
              <w:t>poverty_level_category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35607F6"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7C2C8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C6024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531F1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DC640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F68D54"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898A41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DCA2C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5DBFFB" w14:textId="77777777">
            <w:pPr>
              <w:spacing w:before="150" w:after="150"/>
              <w:ind w:left="150" w:right="150"/>
              <w:jc w:val="center"/>
              <w:rPr>
                <w:sz w:val="14"/>
                <w:szCs w:val="14"/>
              </w:rPr>
            </w:pPr>
          </w:p>
        </w:tc>
      </w:tr>
      <w:tr w:rsidRPr="008C58CE" w:rsidR="008C58CE" w:rsidTr="008C58CE" w14:paraId="5723790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022B07" w14:textId="77777777">
            <w:pPr>
              <w:spacing w:before="150" w:after="150"/>
              <w:ind w:left="150" w:right="150"/>
              <w:rPr>
                <w:color w:val="333333"/>
                <w:sz w:val="14"/>
                <w:szCs w:val="14"/>
              </w:rPr>
            </w:pPr>
            <w:r w:rsidRPr="008C58CE">
              <w:rPr>
                <w:color w:val="333333"/>
                <w:sz w:val="14"/>
                <w:szCs w:val="14"/>
              </w:rPr>
              <w:t>    Poverty Index in (1.30, 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839B0B0"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83C4799"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B93957D"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DAE59A"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3A7354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0B32FE5"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54134E5"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196DA5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343B280" w14:textId="77777777">
            <w:pPr>
              <w:spacing w:before="150" w:after="150"/>
              <w:ind w:left="150" w:right="150"/>
              <w:jc w:val="center"/>
              <w:rPr>
                <w:color w:val="333333"/>
                <w:sz w:val="14"/>
                <w:szCs w:val="14"/>
              </w:rPr>
            </w:pPr>
          </w:p>
        </w:tc>
      </w:tr>
      <w:tr w:rsidRPr="008C58CE" w:rsidR="008C58CE" w:rsidTr="008C58CE" w14:paraId="2BB3952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E68838" w14:textId="77777777">
            <w:pPr>
              <w:spacing w:before="150" w:after="150"/>
              <w:ind w:left="150" w:right="150"/>
              <w:rPr>
                <w:color w:val="333333"/>
                <w:sz w:val="14"/>
                <w:szCs w:val="14"/>
              </w:rPr>
            </w:pPr>
            <w:r w:rsidRPr="008C58CE">
              <w:rPr>
                <w:color w:val="333333"/>
                <w:sz w:val="14"/>
                <w:szCs w:val="14"/>
              </w:rPr>
              <w:t>    Poverty Index &lt;= 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50476D4" w14:textId="77777777">
            <w:pPr>
              <w:spacing w:before="150" w:after="150"/>
              <w:ind w:left="150" w:right="150"/>
              <w:jc w:val="center"/>
              <w:rPr>
                <w:color w:val="333333"/>
                <w:sz w:val="14"/>
                <w:szCs w:val="14"/>
              </w:rPr>
            </w:pPr>
            <w:r w:rsidRPr="008C58CE">
              <w:rPr>
                <w:color w:val="333333"/>
                <w:sz w:val="14"/>
                <w:szCs w:val="14"/>
              </w:rPr>
              <w:t>1.47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4F7C7B" w14:textId="77777777">
            <w:pPr>
              <w:spacing w:before="150" w:after="150"/>
              <w:ind w:left="150" w:right="150"/>
              <w:jc w:val="center"/>
              <w:rPr>
                <w:color w:val="333333"/>
                <w:sz w:val="14"/>
                <w:szCs w:val="14"/>
              </w:rPr>
            </w:pPr>
            <w:r w:rsidRPr="008C58CE">
              <w:rPr>
                <w:color w:val="333333"/>
                <w:sz w:val="14"/>
                <w:szCs w:val="14"/>
              </w:rPr>
              <w:t>0.79, 2.82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F674FE1"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970325F" w14:textId="77777777">
            <w:pPr>
              <w:spacing w:before="150" w:after="150"/>
              <w:ind w:left="150" w:right="150"/>
              <w:jc w:val="center"/>
              <w:rPr>
                <w:color w:val="333333"/>
                <w:sz w:val="14"/>
                <w:szCs w:val="14"/>
              </w:rPr>
            </w:pPr>
            <w:r w:rsidRPr="008C58CE">
              <w:rPr>
                <w:color w:val="333333"/>
                <w:sz w:val="14"/>
                <w:szCs w:val="14"/>
              </w:rPr>
              <w:t>1.16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04932DD" w14:textId="77777777">
            <w:pPr>
              <w:spacing w:before="150" w:after="150"/>
              <w:ind w:left="150" w:right="150"/>
              <w:jc w:val="center"/>
              <w:rPr>
                <w:color w:val="333333"/>
                <w:sz w:val="14"/>
                <w:szCs w:val="14"/>
              </w:rPr>
            </w:pPr>
            <w:r w:rsidRPr="008C58CE">
              <w:rPr>
                <w:color w:val="333333"/>
                <w:sz w:val="14"/>
                <w:szCs w:val="14"/>
              </w:rPr>
              <w:t>0.46, 3.08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33125A6" w14:textId="77777777">
            <w:pPr>
              <w:spacing w:before="150" w:after="150"/>
              <w:ind w:left="150" w:right="150"/>
              <w:jc w:val="center"/>
              <w:rPr>
                <w:color w:val="333333"/>
                <w:sz w:val="14"/>
                <w:szCs w:val="14"/>
              </w:rPr>
            </w:pPr>
            <w:r w:rsidRPr="008C58CE">
              <w:rPr>
                <w:color w:val="333333"/>
                <w:sz w:val="14"/>
                <w:szCs w:val="14"/>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F7E1138" w14:textId="77777777">
            <w:pPr>
              <w:spacing w:before="150" w:after="150"/>
              <w:ind w:left="150" w:right="150"/>
              <w:jc w:val="center"/>
              <w:rPr>
                <w:color w:val="333333"/>
                <w:sz w:val="14"/>
                <w:szCs w:val="14"/>
              </w:rPr>
            </w:pPr>
            <w:r w:rsidRPr="008C58CE">
              <w:rPr>
                <w:color w:val="333333"/>
                <w:sz w:val="14"/>
                <w:szCs w:val="14"/>
              </w:rPr>
              <w:t>1.16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26768DD" w14:textId="77777777">
            <w:pPr>
              <w:spacing w:before="150" w:after="150"/>
              <w:ind w:left="150" w:right="150"/>
              <w:jc w:val="center"/>
              <w:rPr>
                <w:color w:val="333333"/>
                <w:sz w:val="14"/>
                <w:szCs w:val="14"/>
              </w:rPr>
            </w:pPr>
            <w:r w:rsidRPr="008C58CE">
              <w:rPr>
                <w:color w:val="333333"/>
                <w:sz w:val="14"/>
                <w:szCs w:val="14"/>
              </w:rPr>
              <w:t>0.46, 3.10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2E9FC2" w14:textId="77777777">
            <w:pPr>
              <w:spacing w:before="150" w:after="150"/>
              <w:ind w:left="150" w:right="150"/>
              <w:jc w:val="center"/>
              <w:rPr>
                <w:color w:val="333333"/>
                <w:sz w:val="14"/>
                <w:szCs w:val="14"/>
              </w:rPr>
            </w:pPr>
            <w:r w:rsidRPr="008C58CE">
              <w:rPr>
                <w:color w:val="333333"/>
                <w:sz w:val="14"/>
                <w:szCs w:val="14"/>
              </w:rPr>
              <w:t>0.8</w:t>
            </w:r>
          </w:p>
        </w:tc>
      </w:tr>
      <w:tr w:rsidRPr="008C58CE" w:rsidR="008C58CE" w:rsidTr="008C58CE" w14:paraId="7DC4015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36E553C" w14:textId="77777777">
            <w:pPr>
              <w:spacing w:before="150" w:after="150"/>
              <w:ind w:left="150" w:right="150"/>
              <w:rPr>
                <w:color w:val="333333"/>
                <w:sz w:val="14"/>
                <w:szCs w:val="14"/>
              </w:rPr>
            </w:pPr>
            <w:r w:rsidRPr="008C58CE">
              <w:rPr>
                <w:color w:val="333333"/>
                <w:sz w:val="14"/>
                <w:szCs w:val="14"/>
              </w:rPr>
              <w:t>    Poverty Index &gt; 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AC8A4A1" w14:textId="77777777">
            <w:pPr>
              <w:spacing w:before="150" w:after="150"/>
              <w:ind w:left="150" w:right="150"/>
              <w:jc w:val="center"/>
              <w:rPr>
                <w:color w:val="333333"/>
                <w:sz w:val="14"/>
                <w:szCs w:val="14"/>
              </w:rPr>
            </w:pPr>
            <w:r w:rsidRPr="008C58CE">
              <w:rPr>
                <w:color w:val="333333"/>
                <w:sz w:val="14"/>
                <w:szCs w:val="14"/>
              </w:rPr>
              <w:t>1.03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60996A" w14:textId="77777777">
            <w:pPr>
              <w:spacing w:before="150" w:after="150"/>
              <w:ind w:left="150" w:right="150"/>
              <w:jc w:val="center"/>
              <w:rPr>
                <w:color w:val="333333"/>
                <w:sz w:val="14"/>
                <w:szCs w:val="14"/>
              </w:rPr>
            </w:pPr>
            <w:r w:rsidRPr="008C58CE">
              <w:rPr>
                <w:color w:val="333333"/>
                <w:sz w:val="14"/>
                <w:szCs w:val="14"/>
              </w:rPr>
              <w:t>0.55, 1.99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EA6B0C" w14:textId="77777777">
            <w:pPr>
              <w:spacing w:before="150" w:after="150"/>
              <w:ind w:left="150" w:right="150"/>
              <w:jc w:val="center"/>
              <w:rPr>
                <w:color w:val="333333"/>
                <w:sz w:val="14"/>
                <w:szCs w:val="14"/>
              </w:rPr>
            </w:pPr>
            <w:r w:rsidRPr="008C58CE">
              <w:rPr>
                <w:color w:val="333333"/>
                <w:sz w:val="14"/>
                <w:szCs w:val="14"/>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1988A5" w14:textId="77777777">
            <w:pPr>
              <w:spacing w:before="150" w:after="150"/>
              <w:ind w:left="150" w:right="150"/>
              <w:jc w:val="center"/>
              <w:rPr>
                <w:color w:val="333333"/>
                <w:sz w:val="14"/>
                <w:szCs w:val="14"/>
              </w:rPr>
            </w:pPr>
            <w:r w:rsidRPr="008C58CE">
              <w:rPr>
                <w:color w:val="333333"/>
                <w:sz w:val="14"/>
                <w:szCs w:val="14"/>
              </w:rPr>
              <w:t>1.32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49C0140" w14:textId="77777777">
            <w:pPr>
              <w:spacing w:before="150" w:after="150"/>
              <w:ind w:left="150" w:right="150"/>
              <w:jc w:val="center"/>
              <w:rPr>
                <w:color w:val="333333"/>
                <w:sz w:val="14"/>
                <w:szCs w:val="14"/>
              </w:rPr>
            </w:pPr>
            <w:r w:rsidRPr="008C58CE">
              <w:rPr>
                <w:color w:val="333333"/>
                <w:sz w:val="14"/>
                <w:szCs w:val="14"/>
              </w:rPr>
              <w:t>0.52, 3.52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FE8CFE3" w14:textId="77777777">
            <w:pPr>
              <w:spacing w:before="150" w:after="150"/>
              <w:ind w:left="150" w:right="150"/>
              <w:jc w:val="center"/>
              <w:rPr>
                <w:color w:val="333333"/>
                <w:sz w:val="14"/>
                <w:szCs w:val="14"/>
              </w:rPr>
            </w:pPr>
            <w:r w:rsidRPr="008C58CE">
              <w:rPr>
                <w:color w:val="333333"/>
                <w:sz w:val="14"/>
                <w:szCs w:val="14"/>
              </w:rPr>
              <w:t>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7C16ED" w14:textId="77777777">
            <w:pPr>
              <w:spacing w:before="150" w:after="150"/>
              <w:ind w:left="150" w:right="150"/>
              <w:jc w:val="center"/>
              <w:rPr>
                <w:color w:val="333333"/>
                <w:sz w:val="14"/>
                <w:szCs w:val="14"/>
              </w:rPr>
            </w:pPr>
            <w:r w:rsidRPr="008C58CE">
              <w:rPr>
                <w:color w:val="333333"/>
                <w:sz w:val="14"/>
                <w:szCs w:val="14"/>
              </w:rPr>
              <w:t>1.36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88454F" w14:textId="77777777">
            <w:pPr>
              <w:spacing w:before="150" w:after="150"/>
              <w:ind w:left="150" w:right="150"/>
              <w:jc w:val="center"/>
              <w:rPr>
                <w:color w:val="333333"/>
                <w:sz w:val="14"/>
                <w:szCs w:val="14"/>
              </w:rPr>
            </w:pPr>
            <w:r w:rsidRPr="008C58CE">
              <w:rPr>
                <w:color w:val="333333"/>
                <w:sz w:val="14"/>
                <w:szCs w:val="14"/>
              </w:rPr>
              <w:t>0.54, 3.66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6D7BEEA" w14:textId="77777777">
            <w:pPr>
              <w:spacing w:before="150" w:after="150"/>
              <w:ind w:left="150" w:right="150"/>
              <w:jc w:val="center"/>
              <w:rPr>
                <w:color w:val="333333"/>
                <w:sz w:val="14"/>
                <w:szCs w:val="14"/>
              </w:rPr>
            </w:pPr>
            <w:r w:rsidRPr="008C58CE">
              <w:rPr>
                <w:color w:val="333333"/>
                <w:sz w:val="14"/>
                <w:szCs w:val="14"/>
              </w:rPr>
              <w:t>0.5</w:t>
            </w:r>
          </w:p>
        </w:tc>
      </w:tr>
      <w:tr w:rsidRPr="008C58CE" w:rsidR="008C58CE" w:rsidTr="008C58CE" w14:paraId="11C10250"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73EA0D" w14:textId="77777777">
            <w:pPr>
              <w:spacing w:before="150" w:after="150"/>
              <w:ind w:left="150" w:right="150"/>
              <w:rPr>
                <w:b/>
                <w:bCs/>
                <w:color w:val="333333"/>
                <w:sz w:val="14"/>
                <w:szCs w:val="14"/>
              </w:rPr>
            </w:pPr>
            <w:r w:rsidRPr="008C58CE">
              <w:rPr>
                <w:b/>
                <w:bCs/>
                <w:color w:val="333333"/>
                <w:sz w:val="14"/>
                <w:szCs w:val="14"/>
              </w:rPr>
              <w:t>health_insurance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E6DC59"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A0243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9927F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B9F297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0681E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8B3A78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F2DFF7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2AE5EE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67AD818" w14:textId="77777777">
            <w:pPr>
              <w:spacing w:before="150" w:after="150"/>
              <w:ind w:left="150" w:right="150"/>
              <w:jc w:val="center"/>
              <w:rPr>
                <w:sz w:val="14"/>
                <w:szCs w:val="14"/>
              </w:rPr>
            </w:pPr>
          </w:p>
        </w:tc>
      </w:tr>
      <w:tr w:rsidRPr="008C58CE" w:rsidR="008C58CE" w:rsidTr="008C58CE" w14:paraId="1994056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48278A0" w14:textId="77777777">
            <w:pPr>
              <w:spacing w:before="150" w:after="150"/>
              <w:ind w:left="150" w:right="150"/>
              <w:rPr>
                <w:color w:val="333333"/>
                <w:sz w:val="14"/>
                <w:szCs w:val="14"/>
              </w:rPr>
            </w:pPr>
            <w:r w:rsidRPr="008C58CE">
              <w:rPr>
                <w:color w:val="333333"/>
                <w:sz w:val="14"/>
                <w:szCs w:val="14"/>
              </w:rPr>
              <w:t>    Not Covered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5A697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38DD8AD"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BE066A"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08F8B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F3B113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118CA1"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4CE829"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573477C"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8A2AAD" w14:textId="77777777">
            <w:pPr>
              <w:spacing w:before="150" w:after="150"/>
              <w:ind w:left="150" w:right="150"/>
              <w:jc w:val="center"/>
              <w:rPr>
                <w:color w:val="333333"/>
                <w:sz w:val="14"/>
                <w:szCs w:val="14"/>
              </w:rPr>
            </w:pPr>
          </w:p>
        </w:tc>
      </w:tr>
      <w:tr w:rsidRPr="008C58CE" w:rsidR="008C58CE" w:rsidTr="008C58CE" w14:paraId="22452AE8"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9F9F4C" w14:textId="77777777">
            <w:pPr>
              <w:spacing w:before="150" w:after="150"/>
              <w:ind w:left="150" w:right="150"/>
              <w:rPr>
                <w:color w:val="333333"/>
                <w:sz w:val="14"/>
                <w:szCs w:val="14"/>
              </w:rPr>
            </w:pPr>
            <w:r w:rsidRPr="008C58CE">
              <w:rPr>
                <w:color w:val="333333"/>
                <w:sz w:val="14"/>
                <w:szCs w:val="14"/>
              </w:rPr>
              <w:t>    Covered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AF1BE0" w14:textId="77777777">
            <w:pPr>
              <w:spacing w:before="150" w:after="150"/>
              <w:ind w:left="150" w:right="150"/>
              <w:jc w:val="center"/>
              <w:rPr>
                <w:color w:val="333333"/>
                <w:sz w:val="14"/>
                <w:szCs w:val="14"/>
              </w:rPr>
            </w:pPr>
            <w:r w:rsidRPr="008C58CE">
              <w:rPr>
                <w:color w:val="333333"/>
                <w:sz w:val="14"/>
                <w:szCs w:val="14"/>
              </w:rPr>
              <w:t>0.75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CD1E1D" w14:textId="77777777">
            <w:pPr>
              <w:spacing w:before="150" w:after="150"/>
              <w:ind w:left="150" w:right="150"/>
              <w:jc w:val="center"/>
              <w:rPr>
                <w:color w:val="333333"/>
                <w:sz w:val="14"/>
                <w:szCs w:val="14"/>
              </w:rPr>
            </w:pPr>
            <w:r w:rsidRPr="008C58CE">
              <w:rPr>
                <w:color w:val="333333"/>
                <w:sz w:val="14"/>
                <w:szCs w:val="14"/>
              </w:rPr>
              <w:t>0.35, 1.72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093226" w14:textId="77777777">
            <w:pPr>
              <w:spacing w:before="150" w:after="150"/>
              <w:ind w:left="150" w:right="150"/>
              <w:jc w:val="center"/>
              <w:rPr>
                <w:color w:val="333333"/>
                <w:sz w:val="14"/>
                <w:szCs w:val="14"/>
              </w:rPr>
            </w:pPr>
            <w:r w:rsidRPr="008C58CE">
              <w:rPr>
                <w:color w:val="333333"/>
                <w:sz w:val="14"/>
                <w:szCs w:val="14"/>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D5C00E" w14:textId="77777777">
            <w:pPr>
              <w:spacing w:before="150" w:after="150"/>
              <w:ind w:left="150" w:right="150"/>
              <w:jc w:val="center"/>
              <w:rPr>
                <w:color w:val="333333"/>
                <w:sz w:val="14"/>
                <w:szCs w:val="14"/>
              </w:rPr>
            </w:pPr>
            <w:r w:rsidRPr="008C58CE">
              <w:rPr>
                <w:color w:val="333333"/>
                <w:sz w:val="14"/>
                <w:szCs w:val="14"/>
              </w:rPr>
              <w:t>0.47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E35DAA4" w14:textId="77777777">
            <w:pPr>
              <w:spacing w:before="150" w:after="150"/>
              <w:ind w:left="150" w:right="150"/>
              <w:jc w:val="center"/>
              <w:rPr>
                <w:color w:val="333333"/>
                <w:sz w:val="14"/>
                <w:szCs w:val="14"/>
              </w:rPr>
            </w:pPr>
            <w:r w:rsidRPr="008C58CE">
              <w:rPr>
                <w:color w:val="333333"/>
                <w:sz w:val="14"/>
                <w:szCs w:val="14"/>
              </w:rPr>
              <w:t>0.17, 1.42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3117B3A"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0B13C03" w14:textId="77777777">
            <w:pPr>
              <w:spacing w:before="150" w:after="150"/>
              <w:ind w:left="150" w:right="150"/>
              <w:jc w:val="center"/>
              <w:rPr>
                <w:color w:val="333333"/>
                <w:sz w:val="14"/>
                <w:szCs w:val="14"/>
              </w:rPr>
            </w:pPr>
            <w:r w:rsidRPr="008C58CE">
              <w:rPr>
                <w:color w:val="333333"/>
                <w:sz w:val="14"/>
                <w:szCs w:val="14"/>
              </w:rPr>
              <w:t>0.50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57EDB1" w14:textId="77777777">
            <w:pPr>
              <w:spacing w:before="150" w:after="150"/>
              <w:ind w:left="150" w:right="150"/>
              <w:jc w:val="center"/>
              <w:rPr>
                <w:color w:val="333333"/>
                <w:sz w:val="14"/>
                <w:szCs w:val="14"/>
              </w:rPr>
            </w:pPr>
            <w:r w:rsidRPr="008C58CE">
              <w:rPr>
                <w:color w:val="333333"/>
                <w:sz w:val="14"/>
                <w:szCs w:val="14"/>
              </w:rPr>
              <w:t>0.18, 1.52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469EC2" w14:textId="77777777">
            <w:pPr>
              <w:spacing w:before="150" w:after="150"/>
              <w:ind w:left="150" w:right="150"/>
              <w:jc w:val="center"/>
              <w:rPr>
                <w:color w:val="333333"/>
                <w:sz w:val="14"/>
                <w:szCs w:val="14"/>
              </w:rPr>
            </w:pPr>
            <w:r w:rsidRPr="008C58CE">
              <w:rPr>
                <w:color w:val="333333"/>
                <w:sz w:val="14"/>
                <w:szCs w:val="14"/>
              </w:rPr>
              <w:t>0.2</w:t>
            </w:r>
          </w:p>
        </w:tc>
      </w:tr>
      <w:tr w:rsidRPr="008C58CE" w:rsidR="008C58CE" w:rsidTr="008C58CE" w14:paraId="64CE8110"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8BC31F" w14:textId="77777777">
            <w:pPr>
              <w:spacing w:before="150" w:after="150"/>
              <w:ind w:left="150" w:right="150"/>
              <w:rPr>
                <w:b/>
                <w:bCs/>
                <w:color w:val="333333"/>
                <w:sz w:val="14"/>
                <w:szCs w:val="14"/>
              </w:rPr>
            </w:pPr>
            <w:r w:rsidRPr="008C58CE">
              <w:rPr>
                <w:b/>
                <w:bCs/>
                <w:color w:val="333333"/>
                <w:sz w:val="14"/>
                <w:szCs w:val="14"/>
              </w:rPr>
              <w:t>num_healthcare_visits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6C968FB"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7CD548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3095B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1ED2D3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2EC10E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5519F7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760B7B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4747C3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CEEFB2" w14:textId="77777777">
            <w:pPr>
              <w:spacing w:before="150" w:after="150"/>
              <w:ind w:left="150" w:right="150"/>
              <w:jc w:val="center"/>
              <w:rPr>
                <w:sz w:val="14"/>
                <w:szCs w:val="14"/>
              </w:rPr>
            </w:pPr>
          </w:p>
        </w:tc>
      </w:tr>
      <w:tr w:rsidRPr="008C58CE" w:rsidR="008C58CE" w:rsidTr="008C58CE" w14:paraId="4FF322B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13A3753" w14:textId="77777777">
            <w:pPr>
              <w:spacing w:before="150" w:after="150"/>
              <w:ind w:left="150" w:right="150"/>
              <w:rPr>
                <w:color w:val="333333"/>
                <w:sz w:val="14"/>
                <w:szCs w:val="14"/>
              </w:rPr>
            </w:pPr>
            <w:r w:rsidRPr="008C58CE">
              <w:rPr>
                <w:color w:val="333333"/>
                <w:sz w:val="14"/>
                <w:szCs w:val="14"/>
              </w:rPr>
              <w:t>    0 to 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69564E"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20981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76CB0C"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586367"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EA2A4E"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65BB8C"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D888B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02417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D96DEED" w14:textId="77777777">
            <w:pPr>
              <w:spacing w:before="150" w:after="150"/>
              <w:ind w:left="150" w:right="150"/>
              <w:jc w:val="center"/>
              <w:rPr>
                <w:color w:val="333333"/>
                <w:sz w:val="14"/>
                <w:szCs w:val="14"/>
              </w:rPr>
            </w:pPr>
          </w:p>
        </w:tc>
      </w:tr>
      <w:tr w:rsidRPr="008C58CE" w:rsidR="008C58CE" w:rsidTr="008C58CE" w14:paraId="29A5347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D884ADB" w14:textId="77777777">
            <w:pPr>
              <w:spacing w:before="150" w:after="150"/>
              <w:ind w:left="150" w:right="150"/>
              <w:rPr>
                <w:color w:val="333333"/>
                <w:sz w:val="14"/>
                <w:szCs w:val="14"/>
              </w:rPr>
            </w:pPr>
            <w:r w:rsidRPr="008C58CE">
              <w:rPr>
                <w:color w:val="333333"/>
                <w:sz w:val="14"/>
                <w:szCs w:val="14"/>
              </w:rPr>
              <w:t>    2 to 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0AC951E" w14:textId="77777777">
            <w:pPr>
              <w:spacing w:before="150" w:after="150"/>
              <w:ind w:left="150" w:right="150"/>
              <w:jc w:val="center"/>
              <w:rPr>
                <w:color w:val="333333"/>
                <w:sz w:val="14"/>
                <w:szCs w:val="14"/>
              </w:rPr>
            </w:pPr>
            <w:r w:rsidRPr="008C58CE">
              <w:rPr>
                <w:color w:val="333333"/>
                <w:sz w:val="14"/>
                <w:szCs w:val="14"/>
              </w:rPr>
              <w:t>5.39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E16667" w14:textId="77777777">
            <w:pPr>
              <w:spacing w:before="150" w:after="150"/>
              <w:ind w:left="150" w:right="150"/>
              <w:jc w:val="center"/>
              <w:rPr>
                <w:color w:val="333333"/>
                <w:sz w:val="14"/>
                <w:szCs w:val="14"/>
              </w:rPr>
            </w:pPr>
            <w:r w:rsidRPr="008C58CE">
              <w:rPr>
                <w:color w:val="333333"/>
                <w:sz w:val="14"/>
                <w:szCs w:val="14"/>
              </w:rPr>
              <w:t>2.03, 18.7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D227AB3" w14:textId="77777777">
            <w:pPr>
              <w:spacing w:before="150" w:after="150"/>
              <w:ind w:left="150" w:right="150"/>
              <w:jc w:val="center"/>
              <w:rPr>
                <w:b/>
                <w:bCs/>
                <w:color w:val="333333"/>
                <w:sz w:val="14"/>
                <w:szCs w:val="14"/>
              </w:rPr>
            </w:pPr>
            <w:r w:rsidRPr="008C58CE">
              <w:rPr>
                <w:b/>
                <w:bCs/>
                <w:color w:val="333333"/>
                <w:sz w:val="14"/>
                <w:szCs w:val="14"/>
              </w:rPr>
              <w:t>0.002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EC9F37A" w14:textId="77777777">
            <w:pPr>
              <w:spacing w:before="150" w:after="150"/>
              <w:ind w:left="150" w:right="150"/>
              <w:jc w:val="center"/>
              <w:rPr>
                <w:color w:val="333333"/>
                <w:sz w:val="14"/>
                <w:szCs w:val="14"/>
              </w:rPr>
            </w:pPr>
            <w:r w:rsidRPr="008C58CE">
              <w:rPr>
                <w:color w:val="333333"/>
                <w:sz w:val="14"/>
                <w:szCs w:val="14"/>
              </w:rPr>
              <w:t>5.59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8E6FFA" w14:textId="77777777">
            <w:pPr>
              <w:spacing w:before="150" w:after="150"/>
              <w:ind w:left="150" w:right="150"/>
              <w:jc w:val="center"/>
              <w:rPr>
                <w:color w:val="333333"/>
                <w:sz w:val="14"/>
                <w:szCs w:val="14"/>
              </w:rPr>
            </w:pPr>
            <w:r w:rsidRPr="008C58CE">
              <w:rPr>
                <w:color w:val="333333"/>
                <w:sz w:val="14"/>
                <w:szCs w:val="14"/>
              </w:rPr>
              <w:t>1.39, 38.0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6AAFCC" w14:textId="77777777">
            <w:pPr>
              <w:spacing w:before="150" w:after="150"/>
              <w:ind w:left="150" w:right="150"/>
              <w:jc w:val="center"/>
              <w:rPr>
                <w:b/>
                <w:bCs/>
                <w:color w:val="333333"/>
                <w:sz w:val="14"/>
                <w:szCs w:val="14"/>
              </w:rPr>
            </w:pPr>
            <w:r w:rsidRPr="008C58CE">
              <w:rPr>
                <w:b/>
                <w:bCs/>
                <w:color w:val="333333"/>
                <w:sz w:val="14"/>
                <w:szCs w:val="14"/>
              </w:rPr>
              <w:t>0.032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E7071D" w14:textId="77777777">
            <w:pPr>
              <w:spacing w:before="150" w:after="150"/>
              <w:ind w:left="150" w:right="150"/>
              <w:jc w:val="center"/>
              <w:rPr>
                <w:color w:val="333333"/>
                <w:sz w:val="14"/>
                <w:szCs w:val="14"/>
              </w:rPr>
            </w:pPr>
            <w:r w:rsidRPr="008C58CE">
              <w:rPr>
                <w:color w:val="333333"/>
                <w:sz w:val="14"/>
                <w:szCs w:val="14"/>
              </w:rPr>
              <w:t>5.40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08D3DA" w14:textId="77777777">
            <w:pPr>
              <w:spacing w:before="150" w:after="150"/>
              <w:ind w:left="150" w:right="150"/>
              <w:jc w:val="center"/>
              <w:rPr>
                <w:color w:val="333333"/>
                <w:sz w:val="14"/>
                <w:szCs w:val="14"/>
              </w:rPr>
            </w:pPr>
            <w:r w:rsidRPr="008C58CE">
              <w:rPr>
                <w:color w:val="333333"/>
                <w:sz w:val="14"/>
                <w:szCs w:val="14"/>
              </w:rPr>
              <w:t>1.33, 37.0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1B436BF" w14:textId="77777777">
            <w:pPr>
              <w:spacing w:before="150" w:after="150"/>
              <w:ind w:left="150" w:right="150"/>
              <w:jc w:val="center"/>
              <w:rPr>
                <w:b/>
                <w:bCs/>
                <w:color w:val="333333"/>
                <w:sz w:val="14"/>
                <w:szCs w:val="14"/>
              </w:rPr>
            </w:pPr>
            <w:r w:rsidRPr="008C58CE">
              <w:rPr>
                <w:b/>
                <w:bCs/>
                <w:color w:val="333333"/>
                <w:sz w:val="14"/>
                <w:szCs w:val="14"/>
              </w:rPr>
              <w:t>0.037</w:t>
            </w:r>
          </w:p>
        </w:tc>
      </w:tr>
      <w:tr w:rsidRPr="008C58CE" w:rsidR="008C58CE" w:rsidTr="008C58CE" w14:paraId="5D6CD67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1D9EB61" w14:textId="77777777">
            <w:pPr>
              <w:spacing w:before="150" w:after="150"/>
              <w:ind w:left="150" w:right="150"/>
              <w:rPr>
                <w:color w:val="333333"/>
                <w:sz w:val="14"/>
                <w:szCs w:val="14"/>
              </w:rPr>
            </w:pPr>
            <w:r w:rsidRPr="008C58CE">
              <w:rPr>
                <w:color w:val="333333"/>
                <w:sz w:val="14"/>
                <w:szCs w:val="14"/>
              </w:rPr>
              <w:t>    4 to 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27CCA4" w14:textId="77777777">
            <w:pPr>
              <w:spacing w:before="150" w:after="150"/>
              <w:ind w:left="150" w:right="150"/>
              <w:jc w:val="center"/>
              <w:rPr>
                <w:color w:val="333333"/>
                <w:sz w:val="14"/>
                <w:szCs w:val="14"/>
              </w:rPr>
            </w:pPr>
            <w:r w:rsidRPr="008C58CE">
              <w:rPr>
                <w:color w:val="333333"/>
                <w:sz w:val="14"/>
                <w:szCs w:val="14"/>
              </w:rPr>
              <w:t>4.58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1E298B3" w14:textId="77777777">
            <w:pPr>
              <w:spacing w:before="150" w:after="150"/>
              <w:ind w:left="150" w:right="150"/>
              <w:jc w:val="center"/>
              <w:rPr>
                <w:color w:val="333333"/>
                <w:sz w:val="14"/>
                <w:szCs w:val="14"/>
              </w:rPr>
            </w:pPr>
            <w:r w:rsidRPr="008C58CE">
              <w:rPr>
                <w:color w:val="333333"/>
                <w:sz w:val="14"/>
                <w:szCs w:val="14"/>
              </w:rPr>
              <w:t>1.75, 15.8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09052A" w14:textId="77777777">
            <w:pPr>
              <w:spacing w:before="150" w:after="150"/>
              <w:ind w:left="150" w:right="150"/>
              <w:jc w:val="center"/>
              <w:rPr>
                <w:b/>
                <w:bCs/>
                <w:color w:val="333333"/>
                <w:sz w:val="14"/>
                <w:szCs w:val="14"/>
              </w:rPr>
            </w:pPr>
            <w:r w:rsidRPr="008C58CE">
              <w:rPr>
                <w:b/>
                <w:bCs/>
                <w:color w:val="333333"/>
                <w:sz w:val="14"/>
                <w:szCs w:val="14"/>
              </w:rPr>
              <w:t>0.005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E17D2BA" w14:textId="77777777">
            <w:pPr>
              <w:spacing w:before="150" w:after="150"/>
              <w:ind w:left="150" w:right="150"/>
              <w:jc w:val="center"/>
              <w:rPr>
                <w:color w:val="333333"/>
                <w:sz w:val="14"/>
                <w:szCs w:val="14"/>
              </w:rPr>
            </w:pPr>
            <w:r w:rsidRPr="008C58CE">
              <w:rPr>
                <w:color w:val="333333"/>
                <w:sz w:val="14"/>
                <w:szCs w:val="14"/>
              </w:rPr>
              <w:t>6.33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FC2BCB" w14:textId="77777777">
            <w:pPr>
              <w:spacing w:before="150" w:after="150"/>
              <w:ind w:left="150" w:right="150"/>
              <w:jc w:val="center"/>
              <w:rPr>
                <w:color w:val="333333"/>
                <w:sz w:val="14"/>
                <w:szCs w:val="14"/>
              </w:rPr>
            </w:pPr>
            <w:r w:rsidRPr="008C58CE">
              <w:rPr>
                <w:color w:val="333333"/>
                <w:sz w:val="14"/>
                <w:szCs w:val="14"/>
              </w:rPr>
              <w:t>1.59, 43.0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F28FF42" w14:textId="77777777">
            <w:pPr>
              <w:spacing w:before="150" w:after="150"/>
              <w:ind w:left="150" w:right="150"/>
              <w:jc w:val="center"/>
              <w:rPr>
                <w:b/>
                <w:bCs/>
                <w:color w:val="333333"/>
                <w:sz w:val="14"/>
                <w:szCs w:val="14"/>
              </w:rPr>
            </w:pPr>
            <w:r w:rsidRPr="008C58CE">
              <w:rPr>
                <w:b/>
                <w:bCs/>
                <w:color w:val="333333"/>
                <w:sz w:val="14"/>
                <w:szCs w:val="14"/>
              </w:rPr>
              <w:t>0.022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D57232" w14:textId="77777777">
            <w:pPr>
              <w:spacing w:before="150" w:after="150"/>
              <w:ind w:left="150" w:right="150"/>
              <w:jc w:val="center"/>
              <w:rPr>
                <w:color w:val="333333"/>
                <w:sz w:val="14"/>
                <w:szCs w:val="14"/>
              </w:rPr>
            </w:pPr>
            <w:r w:rsidRPr="008C58CE">
              <w:rPr>
                <w:color w:val="333333"/>
                <w:sz w:val="14"/>
                <w:szCs w:val="14"/>
              </w:rPr>
              <w:t>6.40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8AE599" w14:textId="77777777">
            <w:pPr>
              <w:spacing w:before="150" w:after="150"/>
              <w:ind w:left="150" w:right="150"/>
              <w:jc w:val="center"/>
              <w:rPr>
                <w:color w:val="333333"/>
                <w:sz w:val="14"/>
                <w:szCs w:val="14"/>
              </w:rPr>
            </w:pPr>
            <w:r w:rsidRPr="008C58CE">
              <w:rPr>
                <w:color w:val="333333"/>
                <w:sz w:val="14"/>
                <w:szCs w:val="14"/>
              </w:rPr>
              <w:t>1.60, 43.7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896D4C1" w14:textId="77777777">
            <w:pPr>
              <w:spacing w:before="150" w:after="150"/>
              <w:ind w:left="150" w:right="150"/>
              <w:jc w:val="center"/>
              <w:rPr>
                <w:b/>
                <w:bCs/>
                <w:color w:val="333333"/>
                <w:sz w:val="14"/>
                <w:szCs w:val="14"/>
              </w:rPr>
            </w:pPr>
            <w:r w:rsidRPr="008C58CE">
              <w:rPr>
                <w:b/>
                <w:bCs/>
                <w:color w:val="333333"/>
                <w:sz w:val="14"/>
                <w:szCs w:val="14"/>
              </w:rPr>
              <w:t>0.021</w:t>
            </w:r>
          </w:p>
        </w:tc>
      </w:tr>
      <w:tr w:rsidRPr="008C58CE" w:rsidR="008C58CE" w:rsidTr="008C58CE" w14:paraId="6C799D4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36C7D2E" w14:textId="77777777">
            <w:pPr>
              <w:spacing w:before="150" w:after="150"/>
              <w:ind w:left="150" w:right="150"/>
              <w:rPr>
                <w:color w:val="333333"/>
                <w:sz w:val="14"/>
                <w:szCs w:val="14"/>
              </w:rPr>
            </w:pPr>
            <w:r w:rsidRPr="008C58CE">
              <w:rPr>
                <w:color w:val="333333"/>
                <w:sz w:val="14"/>
                <w:szCs w:val="14"/>
              </w:rPr>
              <w:t>    10 to 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0B2167" w14:textId="77777777">
            <w:pPr>
              <w:spacing w:before="150" w:after="150"/>
              <w:ind w:left="150" w:right="150"/>
              <w:jc w:val="center"/>
              <w:rPr>
                <w:color w:val="333333"/>
                <w:sz w:val="14"/>
                <w:szCs w:val="14"/>
              </w:rPr>
            </w:pPr>
            <w:r w:rsidRPr="008C58CE">
              <w:rPr>
                <w:color w:val="333333"/>
                <w:sz w:val="14"/>
                <w:szCs w:val="14"/>
              </w:rPr>
              <w:t>9.39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0D6880" w14:textId="77777777">
            <w:pPr>
              <w:spacing w:before="150" w:after="150"/>
              <w:ind w:left="150" w:right="150"/>
              <w:jc w:val="center"/>
              <w:rPr>
                <w:color w:val="333333"/>
                <w:sz w:val="14"/>
                <w:szCs w:val="14"/>
              </w:rPr>
            </w:pPr>
            <w:r w:rsidRPr="008C58CE">
              <w:rPr>
                <w:color w:val="333333"/>
                <w:sz w:val="14"/>
                <w:szCs w:val="14"/>
              </w:rPr>
              <w:t>3.21, 34.5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6EC88D"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81078BB" w14:textId="77777777">
            <w:pPr>
              <w:spacing w:before="150" w:after="150"/>
              <w:ind w:left="150" w:right="150"/>
              <w:jc w:val="center"/>
              <w:rPr>
                <w:color w:val="333333"/>
                <w:sz w:val="14"/>
                <w:szCs w:val="14"/>
              </w:rPr>
            </w:pPr>
            <w:r w:rsidRPr="008C58CE">
              <w:rPr>
                <w:color w:val="333333"/>
                <w:sz w:val="14"/>
                <w:szCs w:val="14"/>
              </w:rPr>
              <w:t>12.5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F4578E" w14:textId="77777777">
            <w:pPr>
              <w:spacing w:before="150" w:after="150"/>
              <w:ind w:left="150" w:right="150"/>
              <w:jc w:val="center"/>
              <w:rPr>
                <w:color w:val="333333"/>
                <w:sz w:val="14"/>
                <w:szCs w:val="14"/>
              </w:rPr>
            </w:pPr>
            <w:r w:rsidRPr="008C58CE">
              <w:rPr>
                <w:color w:val="333333"/>
                <w:sz w:val="14"/>
                <w:szCs w:val="14"/>
              </w:rPr>
              <w:t>2.68, 91.9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CFB037" w14:textId="77777777">
            <w:pPr>
              <w:spacing w:before="150" w:after="150"/>
              <w:ind w:left="150" w:right="150"/>
              <w:jc w:val="center"/>
              <w:rPr>
                <w:b/>
                <w:bCs/>
                <w:color w:val="333333"/>
                <w:sz w:val="14"/>
                <w:szCs w:val="14"/>
              </w:rPr>
            </w:pPr>
            <w:r w:rsidRPr="008C58CE">
              <w:rPr>
                <w:b/>
                <w:bCs/>
                <w:color w:val="333333"/>
                <w:sz w:val="14"/>
                <w:szCs w:val="14"/>
              </w:rPr>
              <w:t>0.004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CA7E859" w14:textId="77777777">
            <w:pPr>
              <w:spacing w:before="150" w:after="150"/>
              <w:ind w:left="150" w:right="150"/>
              <w:jc w:val="center"/>
              <w:rPr>
                <w:color w:val="333333"/>
                <w:sz w:val="14"/>
                <w:szCs w:val="14"/>
              </w:rPr>
            </w:pPr>
            <w:r w:rsidRPr="008C58CE">
              <w:rPr>
                <w:color w:val="333333"/>
                <w:sz w:val="14"/>
                <w:szCs w:val="14"/>
              </w:rPr>
              <w:t>12.2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0898B47" w14:textId="77777777">
            <w:pPr>
              <w:spacing w:before="150" w:after="150"/>
              <w:ind w:left="150" w:right="150"/>
              <w:jc w:val="center"/>
              <w:rPr>
                <w:color w:val="333333"/>
                <w:sz w:val="14"/>
                <w:szCs w:val="14"/>
              </w:rPr>
            </w:pPr>
            <w:r w:rsidRPr="008C58CE">
              <w:rPr>
                <w:color w:val="333333"/>
                <w:sz w:val="14"/>
                <w:szCs w:val="14"/>
              </w:rPr>
              <w:t>2.61, 90.1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B100D4" w14:textId="77777777">
            <w:pPr>
              <w:spacing w:before="150" w:after="150"/>
              <w:ind w:left="150" w:right="150"/>
              <w:jc w:val="center"/>
              <w:rPr>
                <w:b/>
                <w:bCs/>
                <w:color w:val="333333"/>
                <w:sz w:val="14"/>
                <w:szCs w:val="14"/>
              </w:rPr>
            </w:pPr>
            <w:r w:rsidRPr="008C58CE">
              <w:rPr>
                <w:b/>
                <w:bCs/>
                <w:color w:val="333333"/>
                <w:sz w:val="14"/>
                <w:szCs w:val="14"/>
              </w:rPr>
              <w:t>0.004</w:t>
            </w:r>
          </w:p>
        </w:tc>
      </w:tr>
      <w:tr w:rsidRPr="008C58CE" w:rsidR="008C58CE" w:rsidTr="008C58CE" w14:paraId="55E5FAA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093ABF3" w14:textId="77777777">
            <w:pPr>
              <w:spacing w:before="150" w:after="150"/>
              <w:ind w:left="150" w:right="150"/>
              <w:rPr>
                <w:color w:val="333333"/>
                <w:sz w:val="14"/>
                <w:szCs w:val="14"/>
              </w:rPr>
            </w:pPr>
            <w:r w:rsidRPr="008C58CE">
              <w:rPr>
                <w:color w:val="333333"/>
                <w:sz w:val="14"/>
                <w:szCs w:val="14"/>
              </w:rPr>
              <w:t>    13 or more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384633" w14:textId="77777777">
            <w:pPr>
              <w:spacing w:before="150" w:after="150"/>
              <w:ind w:left="150" w:right="150"/>
              <w:jc w:val="center"/>
              <w:rPr>
                <w:color w:val="333333"/>
                <w:sz w:val="14"/>
                <w:szCs w:val="14"/>
              </w:rPr>
            </w:pPr>
            <w:r w:rsidRPr="008C58CE">
              <w:rPr>
                <w:color w:val="333333"/>
                <w:sz w:val="14"/>
                <w:szCs w:val="14"/>
              </w:rPr>
              <w:t>8.40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5E9B97D" w14:textId="77777777">
            <w:pPr>
              <w:spacing w:before="150" w:after="150"/>
              <w:ind w:left="150" w:right="150"/>
              <w:jc w:val="center"/>
              <w:rPr>
                <w:color w:val="333333"/>
                <w:sz w:val="14"/>
                <w:szCs w:val="14"/>
              </w:rPr>
            </w:pPr>
            <w:r w:rsidRPr="008C58CE">
              <w:rPr>
                <w:color w:val="333333"/>
                <w:sz w:val="14"/>
                <w:szCs w:val="14"/>
              </w:rPr>
              <w:t>2.78, 31.3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7DDBA2"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15FACEB" w14:textId="77777777">
            <w:pPr>
              <w:spacing w:before="150" w:after="150"/>
              <w:ind w:left="150" w:right="150"/>
              <w:jc w:val="center"/>
              <w:rPr>
                <w:color w:val="333333"/>
                <w:sz w:val="14"/>
                <w:szCs w:val="14"/>
              </w:rPr>
            </w:pPr>
            <w:r w:rsidRPr="008C58CE">
              <w:rPr>
                <w:color w:val="333333"/>
                <w:sz w:val="14"/>
                <w:szCs w:val="14"/>
              </w:rPr>
              <w:t>10.1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E798FC3" w14:textId="77777777">
            <w:pPr>
              <w:spacing w:before="150" w:after="150"/>
              <w:ind w:left="150" w:right="150"/>
              <w:jc w:val="center"/>
              <w:rPr>
                <w:color w:val="333333"/>
                <w:sz w:val="14"/>
                <w:szCs w:val="14"/>
              </w:rPr>
            </w:pPr>
            <w:r w:rsidRPr="008C58CE">
              <w:rPr>
                <w:color w:val="333333"/>
                <w:sz w:val="14"/>
                <w:szCs w:val="14"/>
              </w:rPr>
              <w:t>1.94, 79.1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88CDDE4" w14:textId="77777777">
            <w:pPr>
              <w:spacing w:before="150" w:after="150"/>
              <w:ind w:left="150" w:right="150"/>
              <w:jc w:val="center"/>
              <w:rPr>
                <w:b/>
                <w:bCs/>
                <w:color w:val="333333"/>
                <w:sz w:val="14"/>
                <w:szCs w:val="14"/>
              </w:rPr>
            </w:pPr>
            <w:r w:rsidRPr="008C58CE">
              <w:rPr>
                <w:b/>
                <w:bCs/>
                <w:color w:val="333333"/>
                <w:sz w:val="14"/>
                <w:szCs w:val="14"/>
              </w:rPr>
              <w:t>0.011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F295A8D" w14:textId="77777777">
            <w:pPr>
              <w:spacing w:before="150" w:after="150"/>
              <w:ind w:left="150" w:right="150"/>
              <w:jc w:val="center"/>
              <w:rPr>
                <w:color w:val="333333"/>
                <w:sz w:val="14"/>
                <w:szCs w:val="14"/>
              </w:rPr>
            </w:pPr>
            <w:r w:rsidRPr="008C58CE">
              <w:rPr>
                <w:color w:val="333333"/>
                <w:sz w:val="14"/>
                <w:szCs w:val="14"/>
              </w:rPr>
              <w:t>10.0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83D48C" w14:textId="77777777">
            <w:pPr>
              <w:spacing w:before="150" w:after="150"/>
              <w:ind w:left="150" w:right="150"/>
              <w:jc w:val="center"/>
              <w:rPr>
                <w:color w:val="333333"/>
                <w:sz w:val="14"/>
                <w:szCs w:val="14"/>
              </w:rPr>
            </w:pPr>
            <w:r w:rsidRPr="008C58CE">
              <w:rPr>
                <w:color w:val="333333"/>
                <w:sz w:val="14"/>
                <w:szCs w:val="14"/>
              </w:rPr>
              <w:t>1.92, 78.8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7DEC7C" w14:textId="77777777">
            <w:pPr>
              <w:spacing w:before="150" w:after="150"/>
              <w:ind w:left="150" w:right="150"/>
              <w:jc w:val="center"/>
              <w:rPr>
                <w:b/>
                <w:bCs/>
                <w:color w:val="333333"/>
                <w:sz w:val="14"/>
                <w:szCs w:val="14"/>
              </w:rPr>
            </w:pPr>
            <w:r w:rsidRPr="008C58CE">
              <w:rPr>
                <w:b/>
                <w:bCs/>
                <w:color w:val="333333"/>
                <w:sz w:val="14"/>
                <w:szCs w:val="14"/>
              </w:rPr>
              <w:t>0.011</w:t>
            </w:r>
          </w:p>
        </w:tc>
      </w:tr>
      <w:tr w:rsidRPr="008C58CE" w:rsidR="008C58CE" w:rsidTr="008C58CE" w14:paraId="4C7650B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CCEB6B" w14:textId="77777777">
            <w:pPr>
              <w:spacing w:before="150" w:after="150"/>
              <w:ind w:left="150" w:right="150"/>
              <w:rPr>
                <w:b/>
                <w:bCs/>
                <w:color w:val="333333"/>
                <w:sz w:val="14"/>
                <w:szCs w:val="14"/>
              </w:rPr>
            </w:pPr>
            <w:r w:rsidRPr="008C58CE">
              <w:rPr>
                <w:b/>
                <w:bCs/>
                <w:color w:val="333333"/>
                <w:sz w:val="14"/>
                <w:szCs w:val="14"/>
              </w:rPr>
              <w:t>worried_house_run_out_food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706E85"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4CA78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5C3BD4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40774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2D9526"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CBF93E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C9A7DC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D8A7B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A60E11" w14:textId="77777777">
            <w:pPr>
              <w:spacing w:before="150" w:after="150"/>
              <w:ind w:left="150" w:right="150"/>
              <w:jc w:val="center"/>
              <w:rPr>
                <w:sz w:val="14"/>
                <w:szCs w:val="14"/>
              </w:rPr>
            </w:pPr>
          </w:p>
        </w:tc>
      </w:tr>
      <w:tr w:rsidRPr="008C58CE" w:rsidR="008C58CE" w:rsidTr="008C58CE" w14:paraId="00A21CA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20301DF" w14:textId="77777777">
            <w:pPr>
              <w:spacing w:before="150" w:after="150"/>
              <w:ind w:left="150" w:right="150"/>
              <w:rPr>
                <w:color w:val="333333"/>
                <w:sz w:val="14"/>
                <w:szCs w:val="14"/>
              </w:rPr>
            </w:pPr>
            <w:r w:rsidRPr="008C58CE">
              <w:rPr>
                <w:color w:val="333333"/>
                <w:sz w:val="14"/>
                <w:szCs w:val="14"/>
              </w:rPr>
              <w:t>    Never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6BCB35"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A5FB28E"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51C6A2"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3DEE8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2F54575"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6764FD3"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E145F0"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4504C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6D5BC34" w14:textId="77777777">
            <w:pPr>
              <w:spacing w:before="150" w:after="150"/>
              <w:ind w:left="150" w:right="150"/>
              <w:jc w:val="center"/>
              <w:rPr>
                <w:color w:val="333333"/>
                <w:sz w:val="14"/>
                <w:szCs w:val="14"/>
              </w:rPr>
            </w:pPr>
          </w:p>
        </w:tc>
      </w:tr>
      <w:tr w:rsidRPr="008C58CE" w:rsidR="008C58CE" w:rsidTr="008C58CE" w14:paraId="29B7F30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6317BE5" w14:textId="77777777">
            <w:pPr>
              <w:spacing w:before="150" w:after="150"/>
              <w:ind w:left="150" w:right="150"/>
              <w:rPr>
                <w:color w:val="333333"/>
                <w:sz w:val="14"/>
                <w:szCs w:val="14"/>
              </w:rPr>
            </w:pPr>
            <w:r w:rsidRPr="008C58CE">
              <w:rPr>
                <w:color w:val="333333"/>
                <w:sz w:val="14"/>
                <w:szCs w:val="14"/>
              </w:rPr>
              <w:t>    Often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6AE280" w14:textId="77777777">
            <w:pPr>
              <w:spacing w:before="150" w:after="150"/>
              <w:ind w:left="150" w:right="150"/>
              <w:jc w:val="center"/>
              <w:rPr>
                <w:color w:val="333333"/>
                <w:sz w:val="14"/>
                <w:szCs w:val="14"/>
              </w:rPr>
            </w:pPr>
            <w:r w:rsidRPr="008C58CE">
              <w:rPr>
                <w:color w:val="333333"/>
                <w:sz w:val="14"/>
                <w:szCs w:val="14"/>
              </w:rPr>
              <w:t>1.30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80136F" w14:textId="77777777">
            <w:pPr>
              <w:spacing w:before="150" w:after="150"/>
              <w:ind w:left="150" w:right="150"/>
              <w:jc w:val="center"/>
              <w:rPr>
                <w:color w:val="333333"/>
                <w:sz w:val="14"/>
                <w:szCs w:val="14"/>
              </w:rPr>
            </w:pPr>
            <w:r w:rsidRPr="008C58CE">
              <w:rPr>
                <w:color w:val="333333"/>
                <w:sz w:val="14"/>
                <w:szCs w:val="14"/>
              </w:rPr>
              <w:t>0.30, 4.93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762F03" w14:textId="77777777">
            <w:pPr>
              <w:spacing w:before="150" w:after="150"/>
              <w:ind w:left="150" w:right="150"/>
              <w:jc w:val="center"/>
              <w:rPr>
                <w:color w:val="333333"/>
                <w:sz w:val="14"/>
                <w:szCs w:val="14"/>
              </w:rPr>
            </w:pPr>
            <w:r w:rsidRPr="008C58CE">
              <w:rPr>
                <w:color w:val="333333"/>
                <w:sz w:val="14"/>
                <w:szCs w:val="14"/>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2F66DF1" w14:textId="77777777">
            <w:pPr>
              <w:spacing w:before="150" w:after="150"/>
              <w:ind w:left="150" w:right="150"/>
              <w:jc w:val="center"/>
              <w:rPr>
                <w:color w:val="333333"/>
                <w:sz w:val="14"/>
                <w:szCs w:val="14"/>
              </w:rPr>
            </w:pPr>
            <w:r w:rsidRPr="008C58CE">
              <w:rPr>
                <w:color w:val="333333"/>
                <w:sz w:val="14"/>
                <w:szCs w:val="14"/>
              </w:rPr>
              <w:t>0.80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E48719" w14:textId="77777777">
            <w:pPr>
              <w:spacing w:before="150" w:after="150"/>
              <w:ind w:left="150" w:right="150"/>
              <w:jc w:val="center"/>
              <w:rPr>
                <w:color w:val="333333"/>
                <w:sz w:val="14"/>
                <w:szCs w:val="14"/>
              </w:rPr>
            </w:pPr>
            <w:r w:rsidRPr="008C58CE">
              <w:rPr>
                <w:color w:val="333333"/>
                <w:sz w:val="14"/>
                <w:szCs w:val="14"/>
              </w:rPr>
              <w:t>0.09, 5.80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41FAE09" w14:textId="77777777">
            <w:pPr>
              <w:spacing w:before="150" w:after="150"/>
              <w:ind w:left="150" w:right="150"/>
              <w:jc w:val="center"/>
              <w:rPr>
                <w:color w:val="333333"/>
                <w:sz w:val="14"/>
                <w:szCs w:val="14"/>
              </w:rPr>
            </w:pPr>
            <w:r w:rsidRPr="008C58CE">
              <w:rPr>
                <w:color w:val="333333"/>
                <w:sz w:val="14"/>
                <w:szCs w:val="14"/>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E6474F2" w14:textId="77777777">
            <w:pPr>
              <w:spacing w:before="150" w:after="150"/>
              <w:ind w:left="150" w:right="150"/>
              <w:jc w:val="center"/>
              <w:rPr>
                <w:color w:val="333333"/>
                <w:sz w:val="14"/>
                <w:szCs w:val="14"/>
              </w:rPr>
            </w:pPr>
            <w:r w:rsidRPr="008C58CE">
              <w:rPr>
                <w:color w:val="333333"/>
                <w:sz w:val="14"/>
                <w:szCs w:val="14"/>
              </w:rPr>
              <w:t>0.76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EE7547C" w14:textId="77777777">
            <w:pPr>
              <w:spacing w:before="150" w:after="150"/>
              <w:ind w:left="150" w:right="150"/>
              <w:jc w:val="center"/>
              <w:rPr>
                <w:color w:val="333333"/>
                <w:sz w:val="14"/>
                <w:szCs w:val="14"/>
              </w:rPr>
            </w:pPr>
            <w:r w:rsidRPr="008C58CE">
              <w:rPr>
                <w:color w:val="333333"/>
                <w:sz w:val="14"/>
                <w:szCs w:val="14"/>
              </w:rPr>
              <w:t>0.09, 5.59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BA0FA87" w14:textId="77777777">
            <w:pPr>
              <w:spacing w:before="150" w:after="150"/>
              <w:ind w:left="150" w:right="150"/>
              <w:jc w:val="center"/>
              <w:rPr>
                <w:color w:val="333333"/>
                <w:sz w:val="14"/>
                <w:szCs w:val="14"/>
              </w:rPr>
            </w:pPr>
            <w:r w:rsidRPr="008C58CE">
              <w:rPr>
                <w:color w:val="333333"/>
                <w:sz w:val="14"/>
                <w:szCs w:val="14"/>
              </w:rPr>
              <w:t>0.8</w:t>
            </w:r>
          </w:p>
        </w:tc>
      </w:tr>
      <w:tr w:rsidRPr="008C58CE" w:rsidR="008C58CE" w:rsidTr="008C58CE" w14:paraId="081DCD6A"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0F2E8D3" w14:textId="77777777">
            <w:pPr>
              <w:spacing w:before="150" w:after="150"/>
              <w:ind w:left="150" w:right="150"/>
              <w:rPr>
                <w:color w:val="333333"/>
                <w:sz w:val="14"/>
                <w:szCs w:val="14"/>
              </w:rPr>
            </w:pPr>
            <w:r w:rsidRPr="008C58CE">
              <w:rPr>
                <w:color w:val="333333"/>
                <w:sz w:val="14"/>
                <w:szCs w:val="14"/>
              </w:rPr>
              <w:t>    Sometimes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DAB09B" w14:textId="77777777">
            <w:pPr>
              <w:spacing w:before="150" w:after="150"/>
              <w:ind w:left="150" w:right="150"/>
              <w:jc w:val="center"/>
              <w:rPr>
                <w:color w:val="333333"/>
                <w:sz w:val="14"/>
                <w:szCs w:val="14"/>
              </w:rPr>
            </w:pPr>
            <w:r w:rsidRPr="008C58CE">
              <w:rPr>
                <w:color w:val="333333"/>
                <w:sz w:val="14"/>
                <w:szCs w:val="14"/>
              </w:rPr>
              <w:t>1.40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DB60EDD" w14:textId="77777777">
            <w:pPr>
              <w:spacing w:before="150" w:after="150"/>
              <w:ind w:left="150" w:right="150"/>
              <w:jc w:val="center"/>
              <w:rPr>
                <w:color w:val="333333"/>
                <w:sz w:val="14"/>
                <w:szCs w:val="14"/>
              </w:rPr>
            </w:pPr>
            <w:r w:rsidRPr="008C58CE">
              <w:rPr>
                <w:color w:val="333333"/>
                <w:sz w:val="14"/>
                <w:szCs w:val="14"/>
              </w:rPr>
              <w:t>0.47, 3.80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6504FB" w14:textId="77777777">
            <w:pPr>
              <w:spacing w:before="150" w:after="150"/>
              <w:ind w:left="150" w:right="150"/>
              <w:jc w:val="center"/>
              <w:rPr>
                <w:color w:val="333333"/>
                <w:sz w:val="14"/>
                <w:szCs w:val="14"/>
              </w:rPr>
            </w:pPr>
            <w:r w:rsidRPr="008C58CE">
              <w:rPr>
                <w:color w:val="333333"/>
                <w:sz w:val="14"/>
                <w:szCs w:val="14"/>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7D0314" w14:textId="77777777">
            <w:pPr>
              <w:spacing w:before="150" w:after="150"/>
              <w:ind w:left="150" w:right="150"/>
              <w:jc w:val="center"/>
              <w:rPr>
                <w:color w:val="333333"/>
                <w:sz w:val="14"/>
                <w:szCs w:val="14"/>
              </w:rPr>
            </w:pPr>
            <w:r w:rsidRPr="008C58CE">
              <w:rPr>
                <w:color w:val="333333"/>
                <w:sz w:val="14"/>
                <w:szCs w:val="14"/>
              </w:rPr>
              <w:t>1.07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8EBCD57" w14:textId="77777777">
            <w:pPr>
              <w:spacing w:before="150" w:after="150"/>
              <w:ind w:left="150" w:right="150"/>
              <w:jc w:val="center"/>
              <w:rPr>
                <w:color w:val="333333"/>
                <w:sz w:val="14"/>
                <w:szCs w:val="14"/>
              </w:rPr>
            </w:pPr>
            <w:r w:rsidRPr="008C58CE">
              <w:rPr>
                <w:color w:val="333333"/>
                <w:sz w:val="14"/>
                <w:szCs w:val="14"/>
              </w:rPr>
              <w:t>0.17, 4.92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931497D" w14:textId="77777777">
            <w:pPr>
              <w:spacing w:before="150" w:after="150"/>
              <w:ind w:left="150" w:right="150"/>
              <w:jc w:val="center"/>
              <w:rPr>
                <w:color w:val="333333"/>
                <w:sz w:val="14"/>
                <w:szCs w:val="14"/>
              </w:rPr>
            </w:pPr>
            <w:r w:rsidRPr="008C58CE">
              <w:rPr>
                <w:color w:val="333333"/>
                <w:sz w:val="14"/>
                <w:szCs w:val="14"/>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2DD13CE" w14:textId="77777777">
            <w:pPr>
              <w:spacing w:before="150" w:after="150"/>
              <w:ind w:left="150" w:right="150"/>
              <w:jc w:val="center"/>
              <w:rPr>
                <w:color w:val="333333"/>
                <w:sz w:val="14"/>
                <w:szCs w:val="14"/>
              </w:rPr>
            </w:pPr>
            <w:r w:rsidRPr="008C58CE">
              <w:rPr>
                <w:color w:val="333333"/>
                <w:sz w:val="14"/>
                <w:szCs w:val="14"/>
              </w:rPr>
              <w:t>1.09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64DA60B" w14:textId="77777777">
            <w:pPr>
              <w:spacing w:before="150" w:after="150"/>
              <w:ind w:left="150" w:right="150"/>
              <w:jc w:val="center"/>
              <w:rPr>
                <w:color w:val="333333"/>
                <w:sz w:val="14"/>
                <w:szCs w:val="14"/>
              </w:rPr>
            </w:pPr>
            <w:r w:rsidRPr="008C58CE">
              <w:rPr>
                <w:color w:val="333333"/>
                <w:sz w:val="14"/>
                <w:szCs w:val="14"/>
              </w:rPr>
              <w:t>0.17, 5.05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BE7D686" w14:textId="77777777">
            <w:pPr>
              <w:spacing w:before="150" w:after="150"/>
              <w:ind w:left="150" w:right="150"/>
              <w:jc w:val="center"/>
              <w:rPr>
                <w:color w:val="333333"/>
                <w:sz w:val="14"/>
                <w:szCs w:val="14"/>
              </w:rPr>
            </w:pPr>
            <w:r w:rsidRPr="008C58CE">
              <w:rPr>
                <w:color w:val="333333"/>
                <w:sz w:val="14"/>
                <w:szCs w:val="14"/>
              </w:rPr>
              <w:t>&gt;0.9</w:t>
            </w:r>
          </w:p>
        </w:tc>
      </w:tr>
      <w:tr w:rsidRPr="008C58CE" w:rsidR="008C58CE" w:rsidTr="008C58CE" w14:paraId="12E5D53F"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5E235C" w14:textId="77777777">
            <w:pPr>
              <w:spacing w:before="150" w:after="150"/>
              <w:ind w:left="150" w:right="150"/>
              <w:rPr>
                <w:b/>
                <w:bCs/>
                <w:color w:val="333333"/>
                <w:sz w:val="14"/>
                <w:szCs w:val="14"/>
              </w:rPr>
            </w:pPr>
            <w:r w:rsidRPr="008C58CE">
              <w:rPr>
                <w:b/>
                <w:bCs/>
                <w:color w:val="333333"/>
                <w:sz w:val="14"/>
                <w:szCs w:val="14"/>
              </w:rPr>
              <w:t>food_ran_out</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87F880C"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F92DF2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875D6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417969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7F89B4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769179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BB6CF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507A6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473A09E" w14:textId="77777777">
            <w:pPr>
              <w:spacing w:before="150" w:after="150"/>
              <w:ind w:left="150" w:right="150"/>
              <w:jc w:val="center"/>
              <w:rPr>
                <w:sz w:val="14"/>
                <w:szCs w:val="14"/>
              </w:rPr>
            </w:pPr>
          </w:p>
        </w:tc>
      </w:tr>
      <w:tr w:rsidRPr="008C58CE" w:rsidR="008C58CE" w:rsidTr="008C58CE" w14:paraId="64A997F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6329181" w14:textId="77777777">
            <w:pPr>
              <w:spacing w:before="150" w:after="150"/>
              <w:ind w:left="150" w:right="150"/>
              <w:rPr>
                <w:color w:val="333333"/>
                <w:sz w:val="14"/>
                <w:szCs w:val="14"/>
              </w:rPr>
            </w:pPr>
            <w:r w:rsidRPr="008C58CE">
              <w:rPr>
                <w:color w:val="333333"/>
                <w:sz w:val="14"/>
                <w:szCs w:val="14"/>
              </w:rPr>
              <w:t>    Never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04BD8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9E6EE2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4C3F44"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723E466"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6FE0EF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B90375A"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6A83E94"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75872A"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CF101B" w14:textId="77777777">
            <w:pPr>
              <w:spacing w:before="150" w:after="150"/>
              <w:ind w:left="150" w:right="150"/>
              <w:jc w:val="center"/>
              <w:rPr>
                <w:color w:val="333333"/>
                <w:sz w:val="14"/>
                <w:szCs w:val="14"/>
              </w:rPr>
            </w:pPr>
          </w:p>
        </w:tc>
      </w:tr>
      <w:tr w:rsidRPr="008C58CE" w:rsidR="008C58CE" w:rsidTr="008C58CE" w14:paraId="649EC28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9382630" w14:textId="77777777">
            <w:pPr>
              <w:spacing w:before="150" w:after="150"/>
              <w:ind w:left="150" w:right="150"/>
              <w:rPr>
                <w:color w:val="333333"/>
                <w:sz w:val="14"/>
                <w:szCs w:val="14"/>
              </w:rPr>
            </w:pPr>
            <w:r w:rsidRPr="008C58CE">
              <w:rPr>
                <w:color w:val="333333"/>
                <w:sz w:val="14"/>
                <w:szCs w:val="14"/>
              </w:rPr>
              <w:t>    Often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A1DED82" w14:textId="77777777">
            <w:pPr>
              <w:spacing w:before="150" w:after="150"/>
              <w:ind w:left="150" w:right="150"/>
              <w:jc w:val="center"/>
              <w:rPr>
                <w:color w:val="333333"/>
                <w:sz w:val="14"/>
                <w:szCs w:val="14"/>
              </w:rPr>
            </w:pPr>
            <w:r w:rsidRPr="008C58CE">
              <w:rPr>
                <w:color w:val="333333"/>
                <w:sz w:val="14"/>
                <w:szCs w:val="14"/>
              </w:rPr>
              <w:t>2.67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92D678C" w14:textId="77777777">
            <w:pPr>
              <w:spacing w:before="150" w:after="150"/>
              <w:ind w:left="150" w:right="150"/>
              <w:jc w:val="center"/>
              <w:rPr>
                <w:color w:val="333333"/>
                <w:sz w:val="14"/>
                <w:szCs w:val="14"/>
              </w:rPr>
            </w:pPr>
            <w:r w:rsidRPr="008C58CE">
              <w:rPr>
                <w:color w:val="333333"/>
                <w:sz w:val="14"/>
                <w:szCs w:val="14"/>
              </w:rPr>
              <w:t>0.63, 11.9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DEA3F19"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8388BC" w14:textId="77777777">
            <w:pPr>
              <w:spacing w:before="150" w:after="150"/>
              <w:ind w:left="150" w:right="150"/>
              <w:jc w:val="center"/>
              <w:rPr>
                <w:color w:val="333333"/>
                <w:sz w:val="14"/>
                <w:szCs w:val="14"/>
              </w:rPr>
            </w:pPr>
            <w:r w:rsidRPr="008C58CE">
              <w:rPr>
                <w:color w:val="333333"/>
                <w:sz w:val="14"/>
                <w:szCs w:val="14"/>
              </w:rPr>
              <w:t>6.15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216871" w14:textId="77777777">
            <w:pPr>
              <w:spacing w:before="150" w:after="150"/>
              <w:ind w:left="150" w:right="150"/>
              <w:jc w:val="center"/>
              <w:rPr>
                <w:color w:val="333333"/>
                <w:sz w:val="14"/>
                <w:szCs w:val="14"/>
              </w:rPr>
            </w:pPr>
            <w:r w:rsidRPr="008C58CE">
              <w:rPr>
                <w:color w:val="333333"/>
                <w:sz w:val="14"/>
                <w:szCs w:val="14"/>
              </w:rPr>
              <w:t>0.68, 58.4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B09037" w14:textId="77777777">
            <w:pPr>
              <w:spacing w:before="150" w:after="150"/>
              <w:ind w:left="150" w:right="150"/>
              <w:jc w:val="center"/>
              <w:rPr>
                <w:color w:val="333333"/>
                <w:sz w:val="14"/>
                <w:szCs w:val="14"/>
              </w:rPr>
            </w:pPr>
            <w:r w:rsidRPr="008C58CE">
              <w:rPr>
                <w:color w:val="333333"/>
                <w:sz w:val="14"/>
                <w:szCs w:val="14"/>
              </w:rPr>
              <w:t>0.11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B996DAA" w14:textId="77777777">
            <w:pPr>
              <w:spacing w:before="150" w:after="150"/>
              <w:ind w:left="150" w:right="150"/>
              <w:jc w:val="center"/>
              <w:rPr>
                <w:color w:val="333333"/>
                <w:sz w:val="14"/>
                <w:szCs w:val="14"/>
              </w:rPr>
            </w:pPr>
            <w:r w:rsidRPr="008C58CE">
              <w:rPr>
                <w:color w:val="333333"/>
                <w:sz w:val="14"/>
                <w:szCs w:val="14"/>
              </w:rPr>
              <w:t>6.82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810EAE0" w14:textId="77777777">
            <w:pPr>
              <w:spacing w:before="150" w:after="150"/>
              <w:ind w:left="150" w:right="150"/>
              <w:jc w:val="center"/>
              <w:rPr>
                <w:color w:val="333333"/>
                <w:sz w:val="14"/>
                <w:szCs w:val="14"/>
              </w:rPr>
            </w:pPr>
            <w:r w:rsidRPr="008C58CE">
              <w:rPr>
                <w:color w:val="333333"/>
                <w:sz w:val="14"/>
                <w:szCs w:val="14"/>
              </w:rPr>
              <w:t>0.75, 65.5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0F5E3B" w14:textId="77777777">
            <w:pPr>
              <w:spacing w:before="150" w:after="150"/>
              <w:ind w:left="150" w:right="150"/>
              <w:jc w:val="center"/>
              <w:rPr>
                <w:color w:val="333333"/>
                <w:sz w:val="14"/>
                <w:szCs w:val="14"/>
              </w:rPr>
            </w:pPr>
            <w:r w:rsidRPr="008C58CE">
              <w:rPr>
                <w:color w:val="333333"/>
                <w:sz w:val="14"/>
                <w:szCs w:val="14"/>
              </w:rPr>
              <w:t>0.089</w:t>
            </w:r>
          </w:p>
        </w:tc>
      </w:tr>
      <w:tr w:rsidRPr="008C58CE" w:rsidR="008C58CE" w:rsidTr="008C58CE" w14:paraId="32B2F098"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9992DED" w14:textId="77777777">
            <w:pPr>
              <w:spacing w:before="150" w:after="150"/>
              <w:ind w:left="150" w:right="150"/>
              <w:rPr>
                <w:color w:val="333333"/>
                <w:sz w:val="14"/>
                <w:szCs w:val="14"/>
              </w:rPr>
            </w:pPr>
            <w:r w:rsidRPr="008C58CE">
              <w:rPr>
                <w:color w:val="333333"/>
                <w:sz w:val="14"/>
                <w:szCs w:val="14"/>
              </w:rPr>
              <w:t>    Sometimes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483AD1F" w14:textId="77777777">
            <w:pPr>
              <w:spacing w:before="150" w:after="150"/>
              <w:ind w:left="150" w:right="150"/>
              <w:jc w:val="center"/>
              <w:rPr>
                <w:color w:val="333333"/>
                <w:sz w:val="14"/>
                <w:szCs w:val="14"/>
              </w:rPr>
            </w:pPr>
            <w:r w:rsidRPr="008C58CE">
              <w:rPr>
                <w:color w:val="333333"/>
                <w:sz w:val="14"/>
                <w:szCs w:val="14"/>
              </w:rPr>
              <w:t>1.75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A9557CE" w14:textId="77777777">
            <w:pPr>
              <w:spacing w:before="150" w:after="150"/>
              <w:ind w:left="150" w:right="150"/>
              <w:jc w:val="center"/>
              <w:rPr>
                <w:color w:val="333333"/>
                <w:sz w:val="14"/>
                <w:szCs w:val="14"/>
              </w:rPr>
            </w:pPr>
            <w:r w:rsidRPr="008C58CE">
              <w:rPr>
                <w:color w:val="333333"/>
                <w:sz w:val="14"/>
                <w:szCs w:val="14"/>
              </w:rPr>
              <w:t>0.61, 5.18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E562FA3" w14:textId="77777777">
            <w:pPr>
              <w:spacing w:before="150" w:after="150"/>
              <w:ind w:left="150" w:right="150"/>
              <w:jc w:val="center"/>
              <w:rPr>
                <w:color w:val="333333"/>
                <w:sz w:val="14"/>
                <w:szCs w:val="14"/>
              </w:rPr>
            </w:pPr>
            <w:r w:rsidRPr="008C58CE">
              <w:rPr>
                <w:color w:val="333333"/>
                <w:sz w:val="14"/>
                <w:szCs w:val="14"/>
              </w:rPr>
              <w:t>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6E43B9" w14:textId="77777777">
            <w:pPr>
              <w:spacing w:before="150" w:after="150"/>
              <w:ind w:left="150" w:right="150"/>
              <w:jc w:val="center"/>
              <w:rPr>
                <w:color w:val="333333"/>
                <w:sz w:val="14"/>
                <w:szCs w:val="14"/>
              </w:rPr>
            </w:pPr>
            <w:r w:rsidRPr="008C58CE">
              <w:rPr>
                <w:color w:val="333333"/>
                <w:sz w:val="14"/>
                <w:szCs w:val="14"/>
              </w:rPr>
              <w:t>3.01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029034D" w14:textId="77777777">
            <w:pPr>
              <w:spacing w:before="150" w:after="150"/>
              <w:ind w:left="150" w:right="150"/>
              <w:jc w:val="center"/>
              <w:rPr>
                <w:color w:val="333333"/>
                <w:sz w:val="14"/>
                <w:szCs w:val="14"/>
              </w:rPr>
            </w:pPr>
            <w:r w:rsidRPr="008C58CE">
              <w:rPr>
                <w:color w:val="333333"/>
                <w:sz w:val="14"/>
                <w:szCs w:val="14"/>
              </w:rPr>
              <w:t>0.57, 20.1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0705473"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0649174" w14:textId="77777777">
            <w:pPr>
              <w:spacing w:before="150" w:after="150"/>
              <w:ind w:left="150" w:right="150"/>
              <w:jc w:val="center"/>
              <w:rPr>
                <w:color w:val="333333"/>
                <w:sz w:val="14"/>
                <w:szCs w:val="14"/>
              </w:rPr>
            </w:pPr>
            <w:r w:rsidRPr="008C58CE">
              <w:rPr>
                <w:color w:val="333333"/>
                <w:sz w:val="14"/>
                <w:szCs w:val="14"/>
              </w:rPr>
              <w:t>3.11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2CD08E" w14:textId="77777777">
            <w:pPr>
              <w:spacing w:before="150" w:after="150"/>
              <w:ind w:left="150" w:right="150"/>
              <w:jc w:val="center"/>
              <w:rPr>
                <w:color w:val="333333"/>
                <w:sz w:val="14"/>
                <w:szCs w:val="14"/>
              </w:rPr>
            </w:pPr>
            <w:r w:rsidRPr="008C58CE">
              <w:rPr>
                <w:color w:val="333333"/>
                <w:sz w:val="14"/>
                <w:szCs w:val="14"/>
              </w:rPr>
              <w:t>0.58, 21.1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B49A104" w14:textId="77777777">
            <w:pPr>
              <w:spacing w:before="150" w:after="150"/>
              <w:ind w:left="150" w:right="150"/>
              <w:jc w:val="center"/>
              <w:rPr>
                <w:color w:val="333333"/>
                <w:sz w:val="14"/>
                <w:szCs w:val="14"/>
              </w:rPr>
            </w:pPr>
            <w:r w:rsidRPr="008C58CE">
              <w:rPr>
                <w:color w:val="333333"/>
                <w:sz w:val="14"/>
                <w:szCs w:val="14"/>
              </w:rPr>
              <w:t>0.2</w:t>
            </w:r>
          </w:p>
        </w:tc>
      </w:tr>
      <w:tr w:rsidRPr="008C58CE" w:rsidR="008C58CE" w:rsidTr="008C58CE" w14:paraId="55C4B48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C4BE67" w14:textId="77777777">
            <w:pPr>
              <w:spacing w:before="150" w:after="150"/>
              <w:ind w:left="150" w:right="150"/>
              <w:rPr>
                <w:b/>
                <w:bCs/>
                <w:color w:val="333333"/>
                <w:sz w:val="14"/>
                <w:szCs w:val="14"/>
              </w:rPr>
            </w:pPr>
            <w:r w:rsidRPr="008C58CE">
              <w:rPr>
                <w:b/>
                <w:bCs/>
                <w:color w:val="333333"/>
                <w:sz w:val="14"/>
                <w:szCs w:val="14"/>
              </w:rPr>
              <w:t>tobacco_use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7C93E53"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E68C5E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7C066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50E8A1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9D3703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83BC4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BD9C2C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C12633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8746E9F" w14:textId="77777777">
            <w:pPr>
              <w:spacing w:before="150" w:after="150"/>
              <w:ind w:left="150" w:right="150"/>
              <w:jc w:val="center"/>
              <w:rPr>
                <w:sz w:val="14"/>
                <w:szCs w:val="14"/>
              </w:rPr>
            </w:pPr>
          </w:p>
        </w:tc>
      </w:tr>
      <w:tr w:rsidRPr="008C58CE" w:rsidR="008C58CE" w:rsidTr="008C58CE" w14:paraId="63DC761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64EBF63" w14:textId="77777777">
            <w:pPr>
              <w:spacing w:before="150" w:after="150"/>
              <w:ind w:left="150" w:right="150"/>
              <w:rPr>
                <w:color w:val="333333"/>
                <w:sz w:val="14"/>
                <w:szCs w:val="14"/>
              </w:rPr>
            </w:pPr>
            <w:r w:rsidRPr="008C58CE">
              <w:rPr>
                <w:color w:val="333333"/>
                <w:sz w:val="14"/>
                <w:szCs w:val="14"/>
              </w:rPr>
              <w:t>    Never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6112E14"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C218B83"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DF1D6B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C5FD5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3941565"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3059F07"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9B2B97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82EA77"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69D350" w14:textId="77777777">
            <w:pPr>
              <w:spacing w:before="150" w:after="150"/>
              <w:ind w:left="150" w:right="150"/>
              <w:jc w:val="center"/>
              <w:rPr>
                <w:color w:val="333333"/>
                <w:sz w:val="14"/>
                <w:szCs w:val="14"/>
              </w:rPr>
            </w:pPr>
          </w:p>
        </w:tc>
      </w:tr>
      <w:tr w:rsidRPr="008C58CE" w:rsidR="008C58CE" w:rsidTr="008C58CE" w14:paraId="5E6DB1B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ABE60B" w14:textId="77777777">
            <w:pPr>
              <w:spacing w:before="150" w:after="150"/>
              <w:ind w:left="150" w:right="150"/>
              <w:rPr>
                <w:color w:val="333333"/>
                <w:sz w:val="14"/>
                <w:szCs w:val="14"/>
              </w:rPr>
            </w:pPr>
            <w:r w:rsidRPr="008C58CE">
              <w:rPr>
                <w:color w:val="333333"/>
                <w:sz w:val="14"/>
                <w:szCs w:val="14"/>
              </w:rPr>
              <w:t>    Current</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A4ED9E"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3C9406"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5078AE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D68F998" w14:textId="77777777">
            <w:pPr>
              <w:spacing w:before="150" w:after="150"/>
              <w:ind w:left="150" w:right="150"/>
              <w:jc w:val="center"/>
              <w:rPr>
                <w:color w:val="333333"/>
                <w:sz w:val="14"/>
                <w:szCs w:val="14"/>
              </w:rPr>
            </w:pPr>
            <w:r w:rsidRPr="008C58CE">
              <w:rPr>
                <w:color w:val="333333"/>
                <w:sz w:val="14"/>
                <w:szCs w:val="14"/>
              </w:rPr>
              <w:t>5.29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3BF3BE" w14:textId="77777777">
            <w:pPr>
              <w:spacing w:before="150" w:after="150"/>
              <w:ind w:left="150" w:right="150"/>
              <w:jc w:val="center"/>
              <w:rPr>
                <w:color w:val="333333"/>
                <w:sz w:val="14"/>
                <w:szCs w:val="14"/>
              </w:rPr>
            </w:pPr>
            <w:r w:rsidRPr="008C58CE">
              <w:rPr>
                <w:color w:val="333333"/>
                <w:sz w:val="14"/>
                <w:szCs w:val="14"/>
              </w:rPr>
              <w:t>1.99, 14.5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A028A5B" w14:textId="77777777">
            <w:pPr>
              <w:spacing w:before="150" w:after="150"/>
              <w:ind w:left="150" w:right="150"/>
              <w:jc w:val="center"/>
              <w:rPr>
                <w:b/>
                <w:bCs/>
                <w:color w:val="333333"/>
                <w:sz w:val="14"/>
                <w:szCs w:val="14"/>
              </w:rPr>
            </w:pPr>
            <w:r w:rsidRPr="008C58CE">
              <w:rPr>
                <w:b/>
                <w:bCs/>
                <w:color w:val="333333"/>
                <w:sz w:val="14"/>
                <w:szCs w:val="14"/>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E827FBB" w14:textId="77777777">
            <w:pPr>
              <w:spacing w:before="150" w:after="150"/>
              <w:ind w:left="150" w:right="150"/>
              <w:jc w:val="center"/>
              <w:rPr>
                <w:color w:val="333333"/>
                <w:sz w:val="14"/>
                <w:szCs w:val="14"/>
              </w:rPr>
            </w:pPr>
            <w:r w:rsidRPr="008C58CE">
              <w:rPr>
                <w:color w:val="333333"/>
                <w:sz w:val="14"/>
                <w:szCs w:val="14"/>
              </w:rPr>
              <w:t>5.53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6AE508" w14:textId="77777777">
            <w:pPr>
              <w:spacing w:before="150" w:after="150"/>
              <w:ind w:left="150" w:right="150"/>
              <w:jc w:val="center"/>
              <w:rPr>
                <w:color w:val="333333"/>
                <w:sz w:val="14"/>
                <w:szCs w:val="14"/>
              </w:rPr>
            </w:pPr>
            <w:r w:rsidRPr="008C58CE">
              <w:rPr>
                <w:color w:val="333333"/>
                <w:sz w:val="14"/>
                <w:szCs w:val="14"/>
              </w:rPr>
              <w:t>2.07, 15.2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2E10AF2" w14:textId="77777777">
            <w:pPr>
              <w:spacing w:before="150" w:after="150"/>
              <w:ind w:left="150" w:right="150"/>
              <w:jc w:val="center"/>
              <w:rPr>
                <w:b/>
                <w:bCs/>
                <w:color w:val="333333"/>
                <w:sz w:val="14"/>
                <w:szCs w:val="14"/>
              </w:rPr>
            </w:pPr>
            <w:r w:rsidRPr="008C58CE">
              <w:rPr>
                <w:b/>
                <w:bCs/>
                <w:color w:val="333333"/>
                <w:sz w:val="14"/>
                <w:szCs w:val="14"/>
              </w:rPr>
              <w:t>&lt;0.001</w:t>
            </w:r>
          </w:p>
        </w:tc>
      </w:tr>
      <w:tr w:rsidRPr="008C58CE" w:rsidR="008C58CE" w:rsidTr="008C58CE" w14:paraId="099C53B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14898F8" w14:textId="77777777">
            <w:pPr>
              <w:spacing w:before="150" w:after="150"/>
              <w:ind w:left="150" w:right="150"/>
              <w:rPr>
                <w:color w:val="333333"/>
                <w:sz w:val="14"/>
                <w:szCs w:val="14"/>
              </w:rPr>
            </w:pPr>
            <w:r w:rsidRPr="008C58CE">
              <w:rPr>
                <w:color w:val="333333"/>
                <w:sz w:val="14"/>
                <w:szCs w:val="14"/>
              </w:rPr>
              <w:t>    Former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9213EDB"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752C74"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937304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543572D" w14:textId="77777777">
            <w:pPr>
              <w:spacing w:before="150" w:after="150"/>
              <w:ind w:left="150" w:right="150"/>
              <w:jc w:val="center"/>
              <w:rPr>
                <w:color w:val="333333"/>
                <w:sz w:val="14"/>
                <w:szCs w:val="14"/>
              </w:rPr>
            </w:pPr>
            <w:r w:rsidRPr="008C58CE">
              <w:rPr>
                <w:color w:val="333333"/>
                <w:sz w:val="14"/>
                <w:szCs w:val="14"/>
              </w:rPr>
              <w:t>1.69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74354A" w14:textId="77777777">
            <w:pPr>
              <w:spacing w:before="150" w:after="150"/>
              <w:ind w:left="150" w:right="150"/>
              <w:jc w:val="center"/>
              <w:rPr>
                <w:color w:val="333333"/>
                <w:sz w:val="14"/>
                <w:szCs w:val="14"/>
              </w:rPr>
            </w:pPr>
            <w:r w:rsidRPr="008C58CE">
              <w:rPr>
                <w:color w:val="333333"/>
                <w:sz w:val="14"/>
                <w:szCs w:val="14"/>
              </w:rPr>
              <w:t>0.73, 3.87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C2D067C"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65EC281" w14:textId="77777777">
            <w:pPr>
              <w:spacing w:before="150" w:after="150"/>
              <w:ind w:left="150" w:right="150"/>
              <w:jc w:val="center"/>
              <w:rPr>
                <w:color w:val="333333"/>
                <w:sz w:val="14"/>
                <w:szCs w:val="14"/>
              </w:rPr>
            </w:pPr>
            <w:r w:rsidRPr="008C58CE">
              <w:rPr>
                <w:color w:val="333333"/>
                <w:sz w:val="14"/>
                <w:szCs w:val="14"/>
              </w:rPr>
              <w:t>1.76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C58814A" w14:textId="77777777">
            <w:pPr>
              <w:spacing w:before="150" w:after="150"/>
              <w:ind w:left="150" w:right="150"/>
              <w:jc w:val="center"/>
              <w:rPr>
                <w:color w:val="333333"/>
                <w:sz w:val="14"/>
                <w:szCs w:val="14"/>
              </w:rPr>
            </w:pPr>
            <w:r w:rsidRPr="008C58CE">
              <w:rPr>
                <w:color w:val="333333"/>
                <w:sz w:val="14"/>
                <w:szCs w:val="14"/>
              </w:rPr>
              <w:t>0.76, 4.05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64D716" w14:textId="77777777">
            <w:pPr>
              <w:spacing w:before="150" w:after="150"/>
              <w:ind w:left="150" w:right="150"/>
              <w:jc w:val="center"/>
              <w:rPr>
                <w:color w:val="333333"/>
                <w:sz w:val="14"/>
                <w:szCs w:val="14"/>
              </w:rPr>
            </w:pPr>
            <w:r w:rsidRPr="008C58CE">
              <w:rPr>
                <w:color w:val="333333"/>
                <w:sz w:val="14"/>
                <w:szCs w:val="14"/>
              </w:rPr>
              <w:t>0.2</w:t>
            </w:r>
          </w:p>
        </w:tc>
      </w:tr>
      <w:tr w:rsidRPr="008C58CE" w:rsidR="008C58CE" w:rsidTr="008C58CE" w14:paraId="4BCED4C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D445C89" w14:textId="77777777">
            <w:pPr>
              <w:spacing w:before="150" w:after="150"/>
              <w:ind w:left="150" w:right="150"/>
              <w:rPr>
                <w:b/>
                <w:bCs/>
                <w:color w:val="333333"/>
                <w:sz w:val="14"/>
                <w:szCs w:val="14"/>
              </w:rPr>
            </w:pPr>
            <w:r w:rsidRPr="008C58CE">
              <w:rPr>
                <w:b/>
                <w:bCs/>
                <w:color w:val="333333"/>
                <w:sz w:val="14"/>
                <w:szCs w:val="14"/>
              </w:rPr>
              <w:t>alcohol_consumption</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9ED16E"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1D544C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DBB40C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B119F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C3ED6E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1C632C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97E42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D1955E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00285AC" w14:textId="77777777">
            <w:pPr>
              <w:spacing w:before="150" w:after="150"/>
              <w:ind w:left="150" w:right="150"/>
              <w:jc w:val="center"/>
              <w:rPr>
                <w:sz w:val="14"/>
                <w:szCs w:val="14"/>
              </w:rPr>
            </w:pPr>
          </w:p>
        </w:tc>
      </w:tr>
      <w:tr w:rsidRPr="008C58CE" w:rsidR="008C58CE" w:rsidTr="008C58CE" w14:paraId="092C677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8C5A019" w14:textId="77777777">
            <w:pPr>
              <w:spacing w:before="150" w:after="150"/>
              <w:ind w:left="150" w:right="150"/>
              <w:rPr>
                <w:color w:val="333333"/>
                <w:sz w:val="14"/>
                <w:szCs w:val="14"/>
              </w:rPr>
            </w:pPr>
            <w:r w:rsidRPr="008C58CE">
              <w:rPr>
                <w:color w:val="333333"/>
                <w:sz w:val="14"/>
                <w:szCs w:val="14"/>
              </w:rPr>
              <w:t>    Never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09BB5B3"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966CF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5DF30E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E62BF7D"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D590E82"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8E3A83"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6790A6"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B25211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A72978B" w14:textId="77777777">
            <w:pPr>
              <w:spacing w:before="150" w:after="150"/>
              <w:ind w:left="150" w:right="150"/>
              <w:jc w:val="center"/>
              <w:rPr>
                <w:color w:val="333333"/>
                <w:sz w:val="14"/>
                <w:szCs w:val="14"/>
              </w:rPr>
            </w:pPr>
          </w:p>
        </w:tc>
      </w:tr>
      <w:tr w:rsidRPr="008C58CE" w:rsidR="008C58CE" w:rsidTr="008C58CE" w14:paraId="2323DB1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78A3460" w14:textId="77777777">
            <w:pPr>
              <w:spacing w:before="150" w:after="150"/>
              <w:ind w:left="150" w:right="150"/>
              <w:rPr>
                <w:color w:val="333333"/>
                <w:sz w:val="14"/>
                <w:szCs w:val="14"/>
              </w:rPr>
            </w:pPr>
            <w:r w:rsidRPr="008C58CE">
              <w:rPr>
                <w:color w:val="333333"/>
                <w:sz w:val="14"/>
                <w:szCs w:val="14"/>
              </w:rPr>
              <w:t>    Current Drinker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C07E8D1"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7B7EA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B5C52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A581FE9" w14:textId="77777777">
            <w:pPr>
              <w:spacing w:before="150" w:after="150"/>
              <w:ind w:left="150" w:right="150"/>
              <w:jc w:val="center"/>
              <w:rPr>
                <w:color w:val="333333"/>
                <w:sz w:val="14"/>
                <w:szCs w:val="14"/>
              </w:rPr>
            </w:pPr>
            <w:r w:rsidRPr="008C58CE">
              <w:rPr>
                <w:color w:val="333333"/>
                <w:sz w:val="14"/>
                <w:szCs w:val="14"/>
              </w:rPr>
              <w:t>0.84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CD0BD4" w14:textId="77777777">
            <w:pPr>
              <w:spacing w:before="150" w:after="150"/>
              <w:ind w:left="150" w:right="150"/>
              <w:jc w:val="center"/>
              <w:rPr>
                <w:color w:val="333333"/>
                <w:sz w:val="14"/>
                <w:szCs w:val="14"/>
              </w:rPr>
            </w:pPr>
            <w:r w:rsidRPr="008C58CE">
              <w:rPr>
                <w:color w:val="333333"/>
                <w:sz w:val="14"/>
                <w:szCs w:val="14"/>
              </w:rPr>
              <w:t>0.36, 1.98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24BAA38" w14:textId="77777777">
            <w:pPr>
              <w:spacing w:before="150" w:after="150"/>
              <w:ind w:left="150" w:right="150"/>
              <w:jc w:val="center"/>
              <w:rPr>
                <w:color w:val="333333"/>
                <w:sz w:val="14"/>
                <w:szCs w:val="14"/>
              </w:rPr>
            </w:pPr>
            <w:r w:rsidRPr="008C58CE">
              <w:rPr>
                <w:color w:val="333333"/>
                <w:sz w:val="14"/>
                <w:szCs w:val="14"/>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CDF6E4" w14:textId="77777777">
            <w:pPr>
              <w:spacing w:before="150" w:after="150"/>
              <w:ind w:left="150" w:right="150"/>
              <w:jc w:val="center"/>
              <w:rPr>
                <w:color w:val="333333"/>
                <w:sz w:val="14"/>
                <w:szCs w:val="14"/>
              </w:rPr>
            </w:pPr>
            <w:r w:rsidRPr="008C58CE">
              <w:rPr>
                <w:color w:val="333333"/>
                <w:sz w:val="14"/>
                <w:szCs w:val="14"/>
              </w:rPr>
              <w:t>0.80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7856CC8" w14:textId="77777777">
            <w:pPr>
              <w:spacing w:before="150" w:after="150"/>
              <w:ind w:left="150" w:right="150"/>
              <w:jc w:val="center"/>
              <w:rPr>
                <w:color w:val="333333"/>
                <w:sz w:val="14"/>
                <w:szCs w:val="14"/>
              </w:rPr>
            </w:pPr>
            <w:r w:rsidRPr="008C58CE">
              <w:rPr>
                <w:color w:val="333333"/>
                <w:sz w:val="14"/>
                <w:szCs w:val="14"/>
              </w:rPr>
              <w:t>0.34, 1.91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4AB1A7C" w14:textId="77777777">
            <w:pPr>
              <w:spacing w:before="150" w:after="150"/>
              <w:ind w:left="150" w:right="150"/>
              <w:jc w:val="center"/>
              <w:rPr>
                <w:color w:val="333333"/>
                <w:sz w:val="14"/>
                <w:szCs w:val="14"/>
              </w:rPr>
            </w:pPr>
            <w:r w:rsidRPr="008C58CE">
              <w:rPr>
                <w:color w:val="333333"/>
                <w:sz w:val="14"/>
                <w:szCs w:val="14"/>
              </w:rPr>
              <w:t>0.6</w:t>
            </w:r>
          </w:p>
        </w:tc>
      </w:tr>
      <w:tr w:rsidRPr="008C58CE" w:rsidR="008C58CE" w:rsidTr="008C58CE" w14:paraId="322ECC2C"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199E019" w14:textId="77777777">
            <w:pPr>
              <w:spacing w:before="150" w:after="150"/>
              <w:ind w:left="150" w:right="150"/>
              <w:rPr>
                <w:color w:val="333333"/>
                <w:sz w:val="14"/>
                <w:szCs w:val="14"/>
              </w:rPr>
            </w:pPr>
            <w:r w:rsidRPr="008C58CE">
              <w:rPr>
                <w:color w:val="333333"/>
                <w:sz w:val="14"/>
                <w:szCs w:val="14"/>
              </w:rPr>
              <w:t>    Past drinker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736DC85"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EB6D86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79975B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5449B3B" w14:textId="77777777">
            <w:pPr>
              <w:spacing w:before="150" w:after="150"/>
              <w:ind w:left="150" w:right="150"/>
              <w:jc w:val="center"/>
              <w:rPr>
                <w:color w:val="333333"/>
                <w:sz w:val="14"/>
                <w:szCs w:val="14"/>
              </w:rPr>
            </w:pPr>
            <w:r w:rsidRPr="008C58CE">
              <w:rPr>
                <w:color w:val="333333"/>
                <w:sz w:val="14"/>
                <w:szCs w:val="14"/>
              </w:rPr>
              <w:t>0.76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040C69" w14:textId="77777777">
            <w:pPr>
              <w:spacing w:before="150" w:after="150"/>
              <w:ind w:left="150" w:right="150"/>
              <w:jc w:val="center"/>
              <w:rPr>
                <w:color w:val="333333"/>
                <w:sz w:val="14"/>
                <w:szCs w:val="14"/>
              </w:rPr>
            </w:pPr>
            <w:r w:rsidRPr="008C58CE">
              <w:rPr>
                <w:color w:val="333333"/>
                <w:sz w:val="14"/>
                <w:szCs w:val="14"/>
              </w:rPr>
              <w:t>0.28, 1.98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A5CFA3B" w14:textId="77777777">
            <w:pPr>
              <w:spacing w:before="150" w:after="150"/>
              <w:ind w:left="150" w:right="150"/>
              <w:jc w:val="center"/>
              <w:rPr>
                <w:color w:val="333333"/>
                <w:sz w:val="14"/>
                <w:szCs w:val="14"/>
              </w:rPr>
            </w:pPr>
            <w:r w:rsidRPr="008C58CE">
              <w:rPr>
                <w:color w:val="333333"/>
                <w:sz w:val="14"/>
                <w:szCs w:val="14"/>
              </w:rPr>
              <w:t>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BF853FF" w14:textId="77777777">
            <w:pPr>
              <w:spacing w:before="150" w:after="150"/>
              <w:ind w:left="150" w:right="150"/>
              <w:jc w:val="center"/>
              <w:rPr>
                <w:color w:val="333333"/>
                <w:sz w:val="14"/>
                <w:szCs w:val="14"/>
              </w:rPr>
            </w:pPr>
            <w:r w:rsidRPr="008C58CE">
              <w:rPr>
                <w:color w:val="333333"/>
                <w:sz w:val="14"/>
                <w:szCs w:val="14"/>
              </w:rPr>
              <w:t>0.75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0BB17B4" w14:textId="77777777">
            <w:pPr>
              <w:spacing w:before="150" w:after="150"/>
              <w:ind w:left="150" w:right="150"/>
              <w:jc w:val="center"/>
              <w:rPr>
                <w:color w:val="333333"/>
                <w:sz w:val="14"/>
                <w:szCs w:val="14"/>
              </w:rPr>
            </w:pPr>
            <w:r w:rsidRPr="008C58CE">
              <w:rPr>
                <w:color w:val="333333"/>
                <w:sz w:val="14"/>
                <w:szCs w:val="14"/>
              </w:rPr>
              <w:t>0.28, 1.97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4894BD3" w14:textId="77777777">
            <w:pPr>
              <w:spacing w:before="150" w:after="150"/>
              <w:ind w:left="150" w:right="150"/>
              <w:jc w:val="center"/>
              <w:rPr>
                <w:color w:val="333333"/>
                <w:sz w:val="14"/>
                <w:szCs w:val="14"/>
              </w:rPr>
            </w:pPr>
            <w:r w:rsidRPr="008C58CE">
              <w:rPr>
                <w:color w:val="333333"/>
                <w:sz w:val="14"/>
                <w:szCs w:val="14"/>
              </w:rPr>
              <w:t>0.6</w:t>
            </w:r>
          </w:p>
        </w:tc>
      </w:tr>
      <w:tr w:rsidRPr="008C58CE" w:rsidR="008C58CE" w:rsidTr="008C58CE" w14:paraId="34DE7E2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85B8AC0" w14:textId="77777777">
            <w:pPr>
              <w:spacing w:before="150" w:after="150"/>
              <w:ind w:left="150" w:right="150"/>
              <w:rPr>
                <w:b/>
                <w:bCs/>
                <w:color w:val="333333"/>
                <w:sz w:val="14"/>
                <w:szCs w:val="14"/>
              </w:rPr>
            </w:pPr>
            <w:r w:rsidRPr="008C58CE">
              <w:rPr>
                <w:b/>
                <w:bCs/>
                <w:color w:val="333333"/>
                <w:sz w:val="14"/>
                <w:szCs w:val="14"/>
              </w:rPr>
              <w:t>fasting_glucose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E6CEA0"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391B90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8740069"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5407ED4" w14:textId="77777777">
            <w:pPr>
              <w:spacing w:before="150" w:after="150"/>
              <w:ind w:left="150" w:right="150"/>
              <w:jc w:val="center"/>
              <w:rPr>
                <w:color w:val="333333"/>
                <w:sz w:val="14"/>
                <w:szCs w:val="14"/>
              </w:rPr>
            </w:pPr>
            <w:r w:rsidRPr="008C58CE">
              <w:rPr>
                <w:color w:val="333333"/>
                <w:sz w:val="14"/>
                <w:szCs w:val="14"/>
              </w:rPr>
              <w:t>0.73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64E7E2D" w14:textId="77777777">
            <w:pPr>
              <w:spacing w:before="150" w:after="150"/>
              <w:ind w:left="150" w:right="150"/>
              <w:jc w:val="center"/>
              <w:rPr>
                <w:color w:val="333333"/>
                <w:sz w:val="14"/>
                <w:szCs w:val="14"/>
              </w:rPr>
            </w:pPr>
            <w:r w:rsidRPr="008C58CE">
              <w:rPr>
                <w:color w:val="333333"/>
                <w:sz w:val="14"/>
                <w:szCs w:val="14"/>
              </w:rPr>
              <w:t>0.41, 1.12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C4B8B85" w14:textId="77777777">
            <w:pPr>
              <w:spacing w:before="150" w:after="150"/>
              <w:ind w:left="150" w:right="150"/>
              <w:jc w:val="center"/>
              <w:rPr>
                <w:color w:val="333333"/>
                <w:sz w:val="14"/>
                <w:szCs w:val="14"/>
              </w:rPr>
            </w:pPr>
            <w:r w:rsidRPr="008C58CE">
              <w:rPr>
                <w:color w:val="333333"/>
                <w:sz w:val="14"/>
                <w:szCs w:val="14"/>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9343ADE" w14:textId="77777777">
            <w:pPr>
              <w:spacing w:before="150" w:after="150"/>
              <w:ind w:left="150" w:right="150"/>
              <w:jc w:val="center"/>
              <w:rPr>
                <w:color w:val="333333"/>
                <w:sz w:val="14"/>
                <w:szCs w:val="14"/>
              </w:rPr>
            </w:pPr>
            <w:r w:rsidRPr="008C58CE">
              <w:rPr>
                <w:color w:val="333333"/>
                <w:sz w:val="14"/>
                <w:szCs w:val="14"/>
              </w:rPr>
              <w:t>0.74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3C3306A" w14:textId="77777777">
            <w:pPr>
              <w:spacing w:before="150" w:after="150"/>
              <w:ind w:left="150" w:right="150"/>
              <w:jc w:val="center"/>
              <w:rPr>
                <w:color w:val="333333"/>
                <w:sz w:val="14"/>
                <w:szCs w:val="14"/>
              </w:rPr>
            </w:pPr>
            <w:r w:rsidRPr="008C58CE">
              <w:rPr>
                <w:color w:val="333333"/>
                <w:sz w:val="14"/>
                <w:szCs w:val="14"/>
              </w:rPr>
              <w:t>0.41, 1.13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2251D37" w14:textId="77777777">
            <w:pPr>
              <w:spacing w:before="150" w:after="150"/>
              <w:ind w:left="150" w:right="150"/>
              <w:jc w:val="center"/>
              <w:rPr>
                <w:color w:val="333333"/>
                <w:sz w:val="14"/>
                <w:szCs w:val="14"/>
              </w:rPr>
            </w:pPr>
            <w:r w:rsidRPr="008C58CE">
              <w:rPr>
                <w:color w:val="333333"/>
                <w:sz w:val="14"/>
                <w:szCs w:val="14"/>
              </w:rPr>
              <w:t>0.2</w:t>
            </w:r>
          </w:p>
        </w:tc>
      </w:tr>
      <w:tr w:rsidRPr="008C58CE" w:rsidR="008C58CE" w:rsidTr="008C58CE" w14:paraId="1487610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69985D6" w14:textId="77777777">
            <w:pPr>
              <w:spacing w:before="150" w:after="150"/>
              <w:ind w:left="150" w:right="150"/>
              <w:rPr>
                <w:b/>
                <w:bCs/>
                <w:color w:val="333333"/>
                <w:sz w:val="14"/>
                <w:szCs w:val="14"/>
              </w:rPr>
            </w:pPr>
            <w:r w:rsidRPr="008C58CE">
              <w:rPr>
                <w:b/>
                <w:bCs/>
                <w:color w:val="333333"/>
                <w:sz w:val="14"/>
                <w:szCs w:val="14"/>
              </w:rPr>
              <w:t>difficulty_walking</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AB05861"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3B61D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24944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D5A0DB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2CDD53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7A6D63"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CC33BD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DBA5E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77B5D5" w14:textId="77777777">
            <w:pPr>
              <w:spacing w:before="150" w:after="150"/>
              <w:ind w:left="150" w:right="150"/>
              <w:jc w:val="center"/>
              <w:rPr>
                <w:sz w:val="14"/>
                <w:szCs w:val="14"/>
              </w:rPr>
            </w:pPr>
          </w:p>
        </w:tc>
      </w:tr>
      <w:tr w:rsidRPr="008C58CE" w:rsidR="008C58CE" w:rsidTr="008C58CE" w14:paraId="3E61F41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8A3242A" w14:textId="77777777">
            <w:pPr>
              <w:spacing w:before="150" w:after="150"/>
              <w:ind w:left="150" w:right="150"/>
              <w:rPr>
                <w:color w:val="333333"/>
                <w:sz w:val="14"/>
                <w:szCs w:val="14"/>
              </w:rPr>
            </w:pPr>
            <w:r w:rsidRPr="008C58CE">
              <w:rPr>
                <w:color w:val="333333"/>
                <w:sz w:val="14"/>
                <w:szCs w:val="14"/>
              </w:rPr>
              <w:t>    No</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AF1D14"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9FB361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558236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52B555"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0336FA"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F60D807"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14C821F"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F28C996"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ACA4FBD" w14:textId="77777777">
            <w:pPr>
              <w:spacing w:before="150" w:after="150"/>
              <w:ind w:left="150" w:right="150"/>
              <w:jc w:val="center"/>
              <w:rPr>
                <w:color w:val="333333"/>
                <w:sz w:val="14"/>
                <w:szCs w:val="14"/>
              </w:rPr>
            </w:pPr>
          </w:p>
        </w:tc>
      </w:tr>
      <w:tr w:rsidRPr="008C58CE" w:rsidR="008C58CE" w:rsidTr="008C58CE" w14:paraId="20A86D1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DE7FC2" w14:textId="77777777">
            <w:pPr>
              <w:spacing w:before="150" w:after="150"/>
              <w:ind w:left="150" w:right="150"/>
              <w:rPr>
                <w:color w:val="333333"/>
                <w:sz w:val="14"/>
                <w:szCs w:val="14"/>
              </w:rPr>
            </w:pPr>
            <w:r w:rsidRPr="008C58CE">
              <w:rPr>
                <w:color w:val="333333"/>
                <w:sz w:val="14"/>
                <w:szCs w:val="14"/>
              </w:rPr>
              <w:t>    Yes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8D8080C"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2B994A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4884114"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356C84" w14:textId="77777777">
            <w:pPr>
              <w:spacing w:before="150" w:after="150"/>
              <w:ind w:left="150" w:right="150"/>
              <w:jc w:val="center"/>
              <w:rPr>
                <w:color w:val="333333"/>
                <w:sz w:val="14"/>
                <w:szCs w:val="14"/>
              </w:rPr>
            </w:pPr>
            <w:r w:rsidRPr="008C58CE">
              <w:rPr>
                <w:color w:val="333333"/>
                <w:sz w:val="14"/>
                <w:szCs w:val="14"/>
              </w:rPr>
              <w:t>1.34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E90CC09" w14:textId="77777777">
            <w:pPr>
              <w:spacing w:before="150" w:after="150"/>
              <w:ind w:left="150" w:right="150"/>
              <w:jc w:val="center"/>
              <w:rPr>
                <w:color w:val="333333"/>
                <w:sz w:val="14"/>
                <w:szCs w:val="14"/>
              </w:rPr>
            </w:pPr>
            <w:r w:rsidRPr="008C58CE">
              <w:rPr>
                <w:color w:val="333333"/>
                <w:sz w:val="14"/>
                <w:szCs w:val="14"/>
              </w:rPr>
              <w:t>0.58, 2.92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3F04512" w14:textId="77777777">
            <w:pPr>
              <w:spacing w:before="150" w:after="150"/>
              <w:ind w:left="150" w:right="150"/>
              <w:jc w:val="center"/>
              <w:rPr>
                <w:color w:val="333333"/>
                <w:sz w:val="14"/>
                <w:szCs w:val="14"/>
              </w:rPr>
            </w:pPr>
            <w:r w:rsidRPr="008C58CE">
              <w:rPr>
                <w:color w:val="333333"/>
                <w:sz w:val="14"/>
                <w:szCs w:val="14"/>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396882D" w14:textId="77777777">
            <w:pPr>
              <w:spacing w:before="150" w:after="150"/>
              <w:ind w:left="150" w:right="150"/>
              <w:jc w:val="center"/>
              <w:rPr>
                <w:color w:val="333333"/>
                <w:sz w:val="14"/>
                <w:szCs w:val="14"/>
              </w:rPr>
            </w:pPr>
            <w:r w:rsidRPr="008C58CE">
              <w:rPr>
                <w:color w:val="333333"/>
                <w:sz w:val="14"/>
                <w:szCs w:val="14"/>
              </w:rPr>
              <w:t>1.43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0F2E883" w14:textId="77777777">
            <w:pPr>
              <w:spacing w:before="150" w:after="150"/>
              <w:ind w:left="150" w:right="150"/>
              <w:jc w:val="center"/>
              <w:rPr>
                <w:color w:val="333333"/>
                <w:sz w:val="14"/>
                <w:szCs w:val="14"/>
              </w:rPr>
            </w:pPr>
            <w:r w:rsidRPr="008C58CE">
              <w:rPr>
                <w:color w:val="333333"/>
                <w:sz w:val="14"/>
                <w:szCs w:val="14"/>
              </w:rPr>
              <w:t>0.61, 3.17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1CEABF9" w14:textId="77777777">
            <w:pPr>
              <w:spacing w:before="150" w:after="150"/>
              <w:ind w:left="150" w:right="150"/>
              <w:jc w:val="center"/>
              <w:rPr>
                <w:color w:val="333333"/>
                <w:sz w:val="14"/>
                <w:szCs w:val="14"/>
              </w:rPr>
            </w:pPr>
            <w:r w:rsidRPr="008C58CE">
              <w:rPr>
                <w:color w:val="333333"/>
                <w:sz w:val="14"/>
                <w:szCs w:val="14"/>
              </w:rPr>
              <w:t>0.4</w:t>
            </w:r>
          </w:p>
        </w:tc>
      </w:tr>
      <w:tr w:rsidRPr="008C58CE" w:rsidR="008C58CE" w:rsidTr="008C58CE" w14:paraId="4390688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6EBC89" w14:textId="77777777">
            <w:pPr>
              <w:spacing w:before="150" w:after="150"/>
              <w:ind w:left="150" w:right="150"/>
              <w:rPr>
                <w:b/>
                <w:bCs/>
                <w:color w:val="333333"/>
                <w:sz w:val="14"/>
                <w:szCs w:val="14"/>
              </w:rPr>
            </w:pPr>
            <w:r w:rsidRPr="008C58CE">
              <w:rPr>
                <w:b/>
                <w:bCs/>
                <w:color w:val="333333"/>
                <w:sz w:val="14"/>
                <w:szCs w:val="14"/>
              </w:rPr>
              <w:t>high_blood_pressure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B43CD27"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32234E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2542C54"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235650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571146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E28BE56"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1AD0F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BCE966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F6BBF22" w14:textId="77777777">
            <w:pPr>
              <w:spacing w:before="150" w:after="150"/>
              <w:ind w:left="150" w:right="150"/>
              <w:jc w:val="center"/>
              <w:rPr>
                <w:sz w:val="14"/>
                <w:szCs w:val="14"/>
              </w:rPr>
            </w:pPr>
          </w:p>
        </w:tc>
      </w:tr>
      <w:tr w:rsidRPr="008C58CE" w:rsidR="008C58CE" w:rsidTr="008C58CE" w14:paraId="4DB52A5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606A91C" w14:textId="77777777">
            <w:pPr>
              <w:spacing w:before="150" w:after="150"/>
              <w:ind w:left="150" w:right="150"/>
              <w:rPr>
                <w:color w:val="333333"/>
                <w:sz w:val="14"/>
                <w:szCs w:val="14"/>
              </w:rPr>
            </w:pPr>
            <w:r w:rsidRPr="008C58CE">
              <w:rPr>
                <w:color w:val="333333"/>
                <w:sz w:val="14"/>
                <w:szCs w:val="14"/>
              </w:rPr>
              <w:t>    No</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8925524"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0D901DF"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299FE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7E83D3B"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81D1E1"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5D8F97" w14:textId="77777777">
            <w:pPr>
              <w:spacing w:before="150" w:after="150"/>
              <w:ind w:left="150" w:right="150"/>
              <w:jc w:val="center"/>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5A4814"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88C1841"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18B7285" w14:textId="77777777">
            <w:pPr>
              <w:spacing w:before="150" w:after="150"/>
              <w:ind w:left="150" w:right="150"/>
              <w:jc w:val="center"/>
              <w:rPr>
                <w:color w:val="333333"/>
                <w:sz w:val="14"/>
                <w:szCs w:val="14"/>
              </w:rPr>
            </w:pPr>
          </w:p>
        </w:tc>
      </w:tr>
      <w:tr w:rsidRPr="008C58CE" w:rsidR="008C58CE" w:rsidTr="008C58CE" w14:paraId="700E822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A2707A7" w14:textId="77777777">
            <w:pPr>
              <w:spacing w:before="150" w:after="150"/>
              <w:ind w:left="150" w:right="150"/>
              <w:rPr>
                <w:color w:val="333333"/>
                <w:sz w:val="14"/>
                <w:szCs w:val="14"/>
              </w:rPr>
            </w:pPr>
            <w:r w:rsidRPr="008C58CE">
              <w:rPr>
                <w:color w:val="333333"/>
                <w:sz w:val="14"/>
                <w:szCs w:val="14"/>
              </w:rPr>
              <w:t>    Yes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65D71A8"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9DDE14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018DAF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49595C4" w14:textId="77777777">
            <w:pPr>
              <w:spacing w:before="150" w:after="150"/>
              <w:ind w:left="150" w:right="150"/>
              <w:jc w:val="center"/>
              <w:rPr>
                <w:color w:val="333333"/>
                <w:sz w:val="14"/>
                <w:szCs w:val="14"/>
              </w:rPr>
            </w:pPr>
            <w:r w:rsidRPr="008C58CE">
              <w:rPr>
                <w:color w:val="333333"/>
                <w:sz w:val="14"/>
                <w:szCs w:val="14"/>
              </w:rPr>
              <w:t>1.47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99F5E16" w14:textId="77777777">
            <w:pPr>
              <w:spacing w:before="150" w:after="150"/>
              <w:ind w:left="150" w:right="150"/>
              <w:jc w:val="center"/>
              <w:rPr>
                <w:color w:val="333333"/>
                <w:sz w:val="14"/>
                <w:szCs w:val="14"/>
              </w:rPr>
            </w:pPr>
            <w:r w:rsidRPr="008C58CE">
              <w:rPr>
                <w:color w:val="333333"/>
                <w:sz w:val="14"/>
                <w:szCs w:val="14"/>
              </w:rPr>
              <w:t>0.70, 3.15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1E962B0" w14:textId="77777777">
            <w:pPr>
              <w:spacing w:before="150" w:after="150"/>
              <w:ind w:left="150" w:right="150"/>
              <w:jc w:val="center"/>
              <w:rPr>
                <w:color w:val="333333"/>
                <w:sz w:val="14"/>
                <w:szCs w:val="14"/>
              </w:rPr>
            </w:pPr>
            <w:r w:rsidRPr="008C58CE">
              <w:rPr>
                <w:color w:val="333333"/>
                <w:sz w:val="14"/>
                <w:szCs w:val="14"/>
              </w:rPr>
              <w:t>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7BB49C" w14:textId="77777777">
            <w:pPr>
              <w:spacing w:before="150" w:after="150"/>
              <w:ind w:left="150" w:right="150"/>
              <w:jc w:val="center"/>
              <w:rPr>
                <w:color w:val="333333"/>
                <w:sz w:val="14"/>
                <w:szCs w:val="14"/>
              </w:rPr>
            </w:pPr>
            <w:r w:rsidRPr="008C58CE">
              <w:rPr>
                <w:color w:val="333333"/>
                <w:sz w:val="14"/>
                <w:szCs w:val="14"/>
              </w:rPr>
              <w:t>1.47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CC80C3" w14:textId="77777777">
            <w:pPr>
              <w:spacing w:before="150" w:after="150"/>
              <w:ind w:left="150" w:right="150"/>
              <w:jc w:val="center"/>
              <w:rPr>
                <w:color w:val="333333"/>
                <w:sz w:val="14"/>
                <w:szCs w:val="14"/>
              </w:rPr>
            </w:pPr>
            <w:r w:rsidRPr="008C58CE">
              <w:rPr>
                <w:color w:val="333333"/>
                <w:sz w:val="14"/>
                <w:szCs w:val="14"/>
              </w:rPr>
              <w:t>0.70, 3.18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74AC9B" w14:textId="77777777">
            <w:pPr>
              <w:spacing w:before="150" w:after="150"/>
              <w:ind w:left="150" w:right="150"/>
              <w:jc w:val="center"/>
              <w:rPr>
                <w:color w:val="333333"/>
                <w:sz w:val="14"/>
                <w:szCs w:val="14"/>
              </w:rPr>
            </w:pPr>
            <w:r w:rsidRPr="008C58CE">
              <w:rPr>
                <w:color w:val="333333"/>
                <w:sz w:val="14"/>
                <w:szCs w:val="14"/>
              </w:rPr>
              <w:t>0.3</w:t>
            </w:r>
          </w:p>
        </w:tc>
      </w:tr>
      <w:tr w:rsidRPr="008C58CE" w:rsidR="008C58CE" w:rsidTr="008C58CE" w14:paraId="2211A6CA"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7A34BA8" w14:textId="77777777">
            <w:pPr>
              <w:spacing w:before="150" w:after="150"/>
              <w:ind w:left="150" w:right="150"/>
              <w:rPr>
                <w:b/>
                <w:bCs/>
                <w:color w:val="333333"/>
                <w:sz w:val="14"/>
                <w:szCs w:val="14"/>
              </w:rPr>
            </w:pPr>
            <w:r w:rsidRPr="008C58CE">
              <w:rPr>
                <w:b/>
                <w:bCs/>
                <w:color w:val="333333"/>
                <w:sz w:val="14"/>
                <w:szCs w:val="14"/>
              </w:rPr>
              <w:t>religious_attendance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E9A6F3B" w14:textId="77777777">
            <w:pPr>
              <w:spacing w:before="150" w:after="150"/>
              <w:ind w:left="150" w:right="150"/>
              <w:rPr>
                <w:b/>
                <w:bCs/>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5AA066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C33F7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B672AC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FE0C6A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D31842E"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FA8A330"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3895768"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6EB0AFF" w14:textId="77777777">
            <w:pPr>
              <w:spacing w:before="150" w:after="150"/>
              <w:ind w:left="150" w:right="150"/>
              <w:jc w:val="center"/>
              <w:rPr>
                <w:sz w:val="14"/>
                <w:szCs w:val="14"/>
              </w:rPr>
            </w:pPr>
          </w:p>
        </w:tc>
      </w:tr>
      <w:tr w:rsidRPr="008C58CE" w:rsidR="008C58CE" w:rsidTr="008C58CE" w14:paraId="31D2C5C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A38582B" w14:textId="77777777">
            <w:pPr>
              <w:spacing w:before="150" w:after="150"/>
              <w:ind w:left="150" w:right="150"/>
              <w:rPr>
                <w:color w:val="333333"/>
                <w:sz w:val="14"/>
                <w:szCs w:val="14"/>
              </w:rPr>
            </w:pPr>
            <w:r w:rsidRPr="008C58CE">
              <w:rPr>
                <w:color w:val="333333"/>
                <w:sz w:val="14"/>
                <w:szCs w:val="14"/>
              </w:rPr>
              <w:t>    Less than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E9B39B7"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02285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1D2DCB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6B028C"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14D7E11"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4EA2E6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470362FD"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7F94C83" w14:textId="77777777">
            <w:pPr>
              <w:spacing w:before="150" w:after="150"/>
              <w:ind w:left="150" w:right="150"/>
              <w:jc w:val="center"/>
              <w:rPr>
                <w:color w:val="333333"/>
                <w:sz w:val="14"/>
                <w:szCs w:val="14"/>
              </w:rPr>
            </w:pPr>
            <w:r w:rsidRPr="008C58CE">
              <w:rPr>
                <w:color w:val="333333"/>
                <w:sz w:val="14"/>
                <w:szCs w:val="14"/>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1F93E2A" w14:textId="77777777">
            <w:pPr>
              <w:spacing w:before="150" w:after="150"/>
              <w:ind w:left="150" w:right="150"/>
              <w:jc w:val="center"/>
              <w:rPr>
                <w:color w:val="333333"/>
                <w:sz w:val="14"/>
                <w:szCs w:val="14"/>
              </w:rPr>
            </w:pPr>
          </w:p>
        </w:tc>
      </w:tr>
      <w:tr w:rsidRPr="008C58CE" w:rsidR="008C58CE" w:rsidTr="008C58CE" w14:paraId="03092BC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DFA01B6" w14:textId="77777777">
            <w:pPr>
              <w:spacing w:before="150" w:after="150"/>
              <w:ind w:left="150" w:right="150"/>
              <w:rPr>
                <w:color w:val="333333"/>
                <w:sz w:val="14"/>
                <w:szCs w:val="14"/>
              </w:rPr>
            </w:pPr>
            <w:r w:rsidRPr="008C58CE">
              <w:rPr>
                <w:color w:val="333333"/>
                <w:sz w:val="14"/>
                <w:szCs w:val="14"/>
              </w:rPr>
              <w:t>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B209993"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CB0A35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776C6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73870B9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ED4FEC5"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C3E8DBA"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36D00152" w14:textId="77777777">
            <w:pPr>
              <w:spacing w:before="150" w:after="150"/>
              <w:ind w:left="150" w:right="150"/>
              <w:jc w:val="center"/>
              <w:rPr>
                <w:color w:val="333333"/>
                <w:sz w:val="14"/>
                <w:szCs w:val="14"/>
              </w:rPr>
            </w:pPr>
            <w:r w:rsidRPr="008C58CE">
              <w:rPr>
                <w:color w:val="333333"/>
                <w:sz w:val="14"/>
                <w:szCs w:val="14"/>
              </w:rPr>
              <w:t>1.48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4CF7E3A" w14:textId="77777777">
            <w:pPr>
              <w:spacing w:before="150" w:after="150"/>
              <w:ind w:left="150" w:right="150"/>
              <w:jc w:val="center"/>
              <w:rPr>
                <w:color w:val="333333"/>
                <w:sz w:val="14"/>
                <w:szCs w:val="14"/>
              </w:rPr>
            </w:pPr>
            <w:r w:rsidRPr="008C58CE">
              <w:rPr>
                <w:color w:val="333333"/>
                <w:sz w:val="14"/>
                <w:szCs w:val="14"/>
              </w:rPr>
              <w:t>0.71, 3.07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72A764D" w14:textId="77777777">
            <w:pPr>
              <w:spacing w:before="150" w:after="150"/>
              <w:ind w:left="150" w:right="150"/>
              <w:jc w:val="center"/>
              <w:rPr>
                <w:color w:val="333333"/>
                <w:sz w:val="14"/>
                <w:szCs w:val="14"/>
              </w:rPr>
            </w:pPr>
            <w:r w:rsidRPr="008C58CE">
              <w:rPr>
                <w:color w:val="333333"/>
                <w:sz w:val="14"/>
                <w:szCs w:val="14"/>
              </w:rPr>
              <w:t>0.3</w:t>
            </w:r>
          </w:p>
        </w:tc>
      </w:tr>
      <w:tr w:rsidRPr="008C58CE" w:rsidR="008C58CE" w:rsidTr="008C58CE" w14:paraId="3F29771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1E18042" w14:textId="77777777">
            <w:pPr>
              <w:spacing w:before="150" w:after="150"/>
              <w:ind w:left="150" w:right="150"/>
              <w:rPr>
                <w:color w:val="333333"/>
                <w:sz w:val="14"/>
                <w:szCs w:val="14"/>
              </w:rPr>
            </w:pPr>
            <w:r w:rsidRPr="008C58CE">
              <w:rPr>
                <w:color w:val="333333"/>
                <w:sz w:val="14"/>
                <w:szCs w:val="14"/>
              </w:rPr>
              <w:t>    More than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3022D56" w14:textId="77777777">
            <w:pPr>
              <w:spacing w:before="150" w:after="150"/>
              <w:ind w:left="150" w:right="150"/>
              <w:rPr>
                <w:color w:val="333333"/>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592000D"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5D18DB5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DA2C882"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8F2F667"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6BE3725B" w14:textId="77777777">
            <w:pPr>
              <w:spacing w:before="150" w:after="150"/>
              <w:ind w:left="150" w:right="150"/>
              <w:jc w:val="center"/>
              <w:rPr>
                <w:sz w:val="14"/>
                <w:szCs w:val="14"/>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0FA6FBF5" w14:textId="77777777">
            <w:pPr>
              <w:spacing w:before="150" w:after="150"/>
              <w:ind w:left="150" w:right="150"/>
              <w:jc w:val="center"/>
              <w:rPr>
                <w:color w:val="333333"/>
                <w:sz w:val="14"/>
                <w:szCs w:val="14"/>
              </w:rPr>
            </w:pPr>
            <w:r w:rsidRPr="008C58CE">
              <w:rPr>
                <w:color w:val="333333"/>
                <w:sz w:val="14"/>
                <w:szCs w:val="14"/>
              </w:rPr>
              <w:t>0.82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141C92E4" w14:textId="77777777">
            <w:pPr>
              <w:spacing w:before="150" w:after="150"/>
              <w:ind w:left="150" w:right="150"/>
              <w:jc w:val="center"/>
              <w:rPr>
                <w:color w:val="333333"/>
                <w:sz w:val="14"/>
                <w:szCs w:val="14"/>
              </w:rPr>
            </w:pPr>
            <w:r w:rsidRPr="008C58CE">
              <w:rPr>
                <w:color w:val="333333"/>
                <w:sz w:val="14"/>
                <w:szCs w:val="14"/>
              </w:rPr>
              <w:t>0.27, 2.23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8C58CE" w:rsidR="008C58CE" w:rsidRDefault="008C58CE" w14:paraId="273BE0BD" w14:textId="77777777">
            <w:pPr>
              <w:spacing w:before="150" w:after="150"/>
              <w:ind w:left="150" w:right="150"/>
              <w:jc w:val="center"/>
              <w:rPr>
                <w:color w:val="333333"/>
                <w:sz w:val="14"/>
                <w:szCs w:val="14"/>
              </w:rPr>
            </w:pPr>
            <w:r w:rsidRPr="008C58CE">
              <w:rPr>
                <w:color w:val="333333"/>
                <w:sz w:val="14"/>
                <w:szCs w:val="14"/>
              </w:rPr>
              <w:t>0.7</w:t>
            </w:r>
          </w:p>
        </w:tc>
      </w:tr>
      <w:tr w:rsidRPr="008C58CE" w:rsidR="008C58CE" w:rsidTr="008C58CE" w14:paraId="3B0410A5" w14:textId="77777777">
        <w:tc>
          <w:tcPr>
            <w:tcW w:w="0" w:type="auto"/>
            <w:gridSpan w:val="10"/>
            <w:shd w:val="clear" w:color="auto" w:fill="FFFFFF"/>
            <w:tcMar>
              <w:top w:w="0" w:type="dxa"/>
              <w:left w:w="75" w:type="dxa"/>
              <w:bottom w:w="0" w:type="dxa"/>
              <w:right w:w="75" w:type="dxa"/>
            </w:tcMar>
            <w:vAlign w:val="center"/>
            <w:hideMark/>
          </w:tcPr>
          <w:p w:rsidRPr="008C58CE" w:rsidR="008C58CE" w:rsidRDefault="008C58CE" w14:paraId="34C9C129" w14:textId="77777777">
            <w:pPr>
              <w:spacing w:after="0"/>
              <w:rPr>
                <w:color w:val="333333"/>
                <w:sz w:val="14"/>
                <w:szCs w:val="14"/>
              </w:rPr>
            </w:pPr>
            <w:r w:rsidRPr="008C58CE">
              <w:rPr>
                <w:i/>
                <w:iCs/>
                <w:color w:val="333333"/>
                <w:sz w:val="14"/>
                <w:szCs w:val="14"/>
                <w:vertAlign w:val="superscript"/>
              </w:rPr>
              <w:t>1</w:t>
            </w:r>
            <w:r w:rsidRPr="008C58CE">
              <w:rPr>
                <w:color w:val="333333"/>
                <w:sz w:val="14"/>
                <w:szCs w:val="14"/>
              </w:rPr>
              <w:t> OR = Odds Ratio, CI = Confidence Interval</w:t>
            </w:r>
          </w:p>
        </w:tc>
      </w:tr>
    </w:tbl>
    <w:p w:rsidR="00C710BE" w:rsidP="008C58CE" w:rsidRDefault="00C710BE" w14:paraId="312BA371" w14:textId="77777777">
      <w:pPr>
        <w:spacing w:line="240" w:lineRule="auto"/>
      </w:pPr>
    </w:p>
    <w:tbl>
      <w:tblPr>
        <w:tblW w:w="0" w:type="dxa"/>
        <w:tblBorders>
          <w:top w:val="single" w:color="A8A8A8" w:sz="12" w:space="0"/>
          <w:bottom w:val="single" w:color="A8A8A8" w:sz="12" w:space="0"/>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684"/>
        <w:gridCol w:w="900"/>
        <w:gridCol w:w="821"/>
        <w:gridCol w:w="684"/>
        <w:gridCol w:w="900"/>
        <w:gridCol w:w="821"/>
        <w:gridCol w:w="684"/>
        <w:gridCol w:w="900"/>
        <w:gridCol w:w="821"/>
      </w:tblGrid>
      <w:tr w:rsidRPr="00027C85" w:rsidR="00027C85" w:rsidTr="00027C85" w14:paraId="41D62F33" w14:textId="77777777">
        <w:trPr>
          <w:tblHead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3BF121F7" w14:textId="77777777">
            <w:pPr>
              <w:spacing w:after="0" w:line="240" w:lineRule="auto"/>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Characteristic</w:t>
            </w:r>
          </w:p>
        </w:tc>
        <w:tc>
          <w:tcPr>
            <w:tcW w:w="0" w:type="auto"/>
            <w:gridSpan w:val="3"/>
            <w:shd w:val="clear" w:color="auto" w:fill="FFFFFF"/>
            <w:tcMar>
              <w:top w:w="0" w:type="dxa"/>
              <w:left w:w="60" w:type="dxa"/>
              <w:bottom w:w="0" w:type="dxa"/>
              <w:right w:w="60" w:type="dxa"/>
            </w:tcMar>
            <w:vAlign w:val="center"/>
            <w:hideMark/>
          </w:tcPr>
          <w:p w:rsidRPr="00027C85" w:rsidR="00027C85" w:rsidP="00027C85" w:rsidRDefault="00027C85" w14:paraId="2CB0CE48"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Model 1m</w:t>
            </w:r>
          </w:p>
        </w:tc>
        <w:tc>
          <w:tcPr>
            <w:tcW w:w="0" w:type="auto"/>
            <w:gridSpan w:val="3"/>
            <w:shd w:val="clear" w:color="auto" w:fill="FFFFFF"/>
            <w:tcMar>
              <w:top w:w="0" w:type="dxa"/>
              <w:left w:w="60" w:type="dxa"/>
              <w:bottom w:w="0" w:type="dxa"/>
              <w:right w:w="60" w:type="dxa"/>
            </w:tcMar>
            <w:vAlign w:val="center"/>
            <w:hideMark/>
          </w:tcPr>
          <w:p w:rsidRPr="00027C85" w:rsidR="00027C85" w:rsidP="00027C85" w:rsidRDefault="00027C85" w14:paraId="15E679EC"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Model 2m</w:t>
            </w:r>
          </w:p>
        </w:tc>
        <w:tc>
          <w:tcPr>
            <w:tcW w:w="0" w:type="auto"/>
            <w:gridSpan w:val="3"/>
            <w:shd w:val="clear" w:color="auto" w:fill="FFFFFF"/>
            <w:tcMar>
              <w:top w:w="0" w:type="dxa"/>
              <w:left w:w="60" w:type="dxa"/>
              <w:bottom w:w="0" w:type="dxa"/>
              <w:right w:w="0" w:type="dxa"/>
            </w:tcMar>
            <w:vAlign w:val="center"/>
            <w:hideMark/>
          </w:tcPr>
          <w:p w:rsidRPr="00027C85" w:rsidR="00027C85" w:rsidP="00027C85" w:rsidRDefault="00027C85" w14:paraId="45E01D70"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Model 3m</w:t>
            </w:r>
          </w:p>
        </w:tc>
      </w:tr>
      <w:tr w:rsidRPr="00AC49CE" w:rsidR="00AC49CE" w:rsidTr="00027C85" w14:paraId="5A38838F" w14:textId="77777777">
        <w:trPr>
          <w:tblHeader/>
        </w:trPr>
        <w:tc>
          <w:tcPr>
            <w:tcW w:w="0" w:type="auto"/>
            <w:vMerge/>
            <w:tcBorders>
              <w:left w:val="nil"/>
              <w:right w:val="nil"/>
            </w:tcBorders>
            <w:shd w:val="clear" w:color="auto" w:fill="FFFFFF"/>
            <w:vAlign w:val="center"/>
            <w:hideMark/>
          </w:tcPr>
          <w:p w:rsidRPr="00027C85" w:rsidR="00027C85" w:rsidP="00027C85" w:rsidRDefault="00027C85" w14:paraId="50DD8561" w14:textId="77777777">
            <w:pPr>
              <w:spacing w:after="0" w:line="240" w:lineRule="auto"/>
              <w:rPr>
                <w:rFonts w:ascii="Helvetica" w:hAnsi="Helvetica" w:eastAsia="Times New Roman" w:cs="Times New Roman"/>
                <w:color w:val="333333"/>
                <w:sz w:val="12"/>
                <w:szCs w:val="12"/>
              </w:rPr>
            </w:pP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5D52A983"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OR</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473DE72C"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95% CI</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2CDA61FF"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50EE3366"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OR</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5D36BFFF"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95% CI</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187081B7"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2F2D086C"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OR</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6DA8E0E3"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95% CI</w:t>
            </w:r>
            <w:r w:rsidRPr="00027C85">
              <w:rPr>
                <w:rFonts w:ascii="Helvetica" w:hAnsi="Helvetica" w:eastAsia="Times New Roman" w:cs="Times New Roman"/>
                <w:i/>
                <w:iCs/>
                <w:color w:val="333333"/>
                <w:sz w:val="12"/>
                <w:szCs w:val="12"/>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rsidRPr="00027C85" w:rsidR="00027C85" w:rsidP="00027C85" w:rsidRDefault="00027C85" w14:paraId="02C85383" w14:textId="77777777">
            <w:pPr>
              <w:spacing w:after="0" w:line="240" w:lineRule="auto"/>
              <w:jc w:val="center"/>
              <w:rPr>
                <w:rFonts w:ascii="Helvetica" w:hAnsi="Helvetica" w:eastAsia="Times New Roman" w:cs="Times New Roman"/>
                <w:color w:val="333333"/>
                <w:sz w:val="12"/>
                <w:szCs w:val="12"/>
              </w:rPr>
            </w:pPr>
            <w:r w:rsidRPr="00027C85">
              <w:rPr>
                <w:rFonts w:ascii="Helvetica" w:hAnsi="Helvetica" w:eastAsia="Times New Roman" w:cs="Times New Roman"/>
                <w:b/>
                <w:bCs/>
                <w:color w:val="333333"/>
                <w:sz w:val="12"/>
                <w:szCs w:val="12"/>
              </w:rPr>
              <w:t>p-value</w:t>
            </w:r>
          </w:p>
        </w:tc>
      </w:tr>
      <w:tr w:rsidRPr="00AC49CE" w:rsidR="00AC49CE" w:rsidTr="00027C85" w14:paraId="4C74317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1BDCEB"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age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8F6F74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1.89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579BC8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1.55, 2.34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418CE8"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C79DA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2.47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F74BB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1.75, 3.56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5204243"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9AC03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2.49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8CC901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1.76, 3.61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AC180B9"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r>
      <w:tr w:rsidRPr="00AC49CE" w:rsidR="00AC49CE" w:rsidTr="00027C85" w14:paraId="57E1FF5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09A9087"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rfm</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4A74CE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13E2D2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1.31, 2.40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573F4F"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324832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AC76E9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1.06, 2.93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FEA7C61"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0.033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B29A2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BD0F9B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1.05, 2.96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B091E73"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0.034</w:t>
            </w:r>
          </w:p>
        </w:tc>
      </w:tr>
      <w:tr w:rsidRPr="00AC49CE" w:rsidR="00AC49CE" w:rsidTr="00027C85" w14:paraId="0ED7F51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0E67AF"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ethnicity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AC5056"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892A9B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D85AD5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C57D71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0E4850C"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9D0ED9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F3841C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C3F58E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42CDA5"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21DE1C4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DE2CF3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Non-Hispanic White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133887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106BB6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A515D61"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E7813B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9996F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417E1E"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8FE61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7AEC1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2C099EE"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60EB9D9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F06B78"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Hispanic</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57CEF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DAB6A3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0.37, 1.00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416985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0.057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DE788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EC38F3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0.47, 1.97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5B051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1DEBC0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8DFA09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0.49, 2.06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1FE6F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r>
      <w:tr w:rsidRPr="00AC49CE" w:rsidR="00AC49CE" w:rsidTr="00027C85" w14:paraId="58DC249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09953A"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Non-Hispanic Black</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AEB71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5B2280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0.84, 2.01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EB72D9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5D2D3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9D2AC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0.80, 3.14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97F790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A53B04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9D80D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0.92, 3.75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0654A3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0.078</w:t>
            </w:r>
          </w:p>
        </w:tc>
      </w:tr>
      <w:tr w:rsidRPr="00AC49CE" w:rsidR="00AC49CE" w:rsidTr="00027C85" w14:paraId="6726DFD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073EF07"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Other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A587E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B5C8BA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0.29, 2.84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86574F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745A4B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2.90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CBD62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0.40, 13.3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E40E7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30C5CE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C53CF3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0.52, 18.3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640987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0.12</w:t>
            </w:r>
          </w:p>
        </w:tc>
      </w:tr>
      <w:tr w:rsidRPr="00AC49CE" w:rsidR="00AC49CE" w:rsidTr="00027C85" w14:paraId="09A3044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965C1D9"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education</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CA8902"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F6F02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767437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93CA0D"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BB39C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A5489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DE778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49CA2D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81F739D"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782D74E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E82B7A"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High School/GED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ED8C1A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C8B32A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323604D"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323AD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50763C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8AB84F"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FCD765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841673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0221FDF"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63FFFF1F"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EA4897"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Less than High School</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0EF82C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78CF6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0.72, 1.77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BA964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245AD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BEC32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0.43, 1.84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51741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DFE77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EC031F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0.44, 1.88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E49103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w:t>
            </w:r>
          </w:p>
        </w:tc>
      </w:tr>
      <w:tr w:rsidRPr="00AC49CE" w:rsidR="00AC49CE" w:rsidTr="00027C85" w14:paraId="205E5460"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EB2CBD"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Some college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F203EC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1441C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0.46, 1.28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B2BB2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67B125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7ABBC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0.38, 1.86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18312B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C71EA9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9429E1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0.39, 1.92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B6D6E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r>
      <w:tr w:rsidRPr="00AC49CE" w:rsidR="00AC49CE" w:rsidTr="00027C85" w14:paraId="577A8E8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D7AA29"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College Graduate or above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A7C51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040767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0.58, 1.62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40DAA2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B450B0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C525F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0.66, 2.93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4E82C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EFC8E9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9F66C4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0.63, 2.84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DA5AA1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w:t>
            </w:r>
          </w:p>
        </w:tc>
      </w:tr>
      <w:tr w:rsidRPr="00AC49CE" w:rsidR="00AC49CE" w:rsidTr="00027C85" w14:paraId="228B5E0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3BA4249"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marital_status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B8DA64F"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43222F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73C70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EA72FF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EE7B0B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973E7E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9446F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730E2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F1DBD5"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03EC040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A3491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Never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E37348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E6AB4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44CDC2"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C96499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9215F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60DAED"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DBB932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09564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40899C"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739F190F"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0628E81"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001B32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C435D5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0.33, 1.25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F6017C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47D63A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65754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0.24, 1.92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452178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5DD9A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74CC2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0.23, 1.83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6C94D1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w:t>
            </w:r>
          </w:p>
        </w:tc>
      </w:tr>
      <w:tr w:rsidRPr="00AC49CE" w:rsidR="00AC49CE" w:rsidTr="00027C85" w14:paraId="35605C8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914D02"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Previously Married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44299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FFCFE0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0.30, 1.27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7A9D01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8A01C9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176268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0.18, 1.63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CB0AFB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51821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EF9127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0.15, 1.41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4477BA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r>
      <w:tr w:rsidRPr="00AC49CE" w:rsidR="00AC49CE" w:rsidTr="00027C85" w14:paraId="6CD0A37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CC9DE10"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poverty_level_category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758E8CC"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E7C3E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E538767"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7E586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B11528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982EAF"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43AC0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62BEBE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04E4F7"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6AE1CBF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B1C9807"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Poverty Index in (1.30, 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300FF3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4B9D1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7D5AF4E"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BB30F2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59913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2454BA"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D33F6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35535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CA7470"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22B53C4C"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35BD145"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Poverty Index &lt;= 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47849F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BA52F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0.62, 1.73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0E679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BA9B23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280E4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0.50, 2.62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B8892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7211A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1B286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0.47, 2.54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E8D16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w:t>
            </w:r>
          </w:p>
        </w:tc>
      </w:tr>
      <w:tr w:rsidRPr="00AC49CE" w:rsidR="00AC49CE" w:rsidTr="00027C85" w14:paraId="2C3D1F7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DD70328"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Poverty Index &gt; 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CA0DD5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257205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0.50, 1.34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380F1D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4C99F9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FC345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0.38, 1.84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770578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D9B34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9C056B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0.37, 1.81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CC21E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w:t>
            </w:r>
          </w:p>
        </w:tc>
      </w:tr>
      <w:tr w:rsidRPr="00AC49CE" w:rsidR="00AC49CE" w:rsidTr="00027C85" w14:paraId="46AEFE5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EDDB52"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health_insurance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03BB9F"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418CA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BD4D2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B46191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B3CDF6C"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53ECD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B15C8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636926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9AAB6C"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68AAC7A2"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601A9C"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Not Covered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BE9A5B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865B0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65F12C1"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85F4F9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B7CB5F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5D6612"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21BA4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4F4D5E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BE7568"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5542054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B97C2C"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Covered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8DD9A8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7DC7F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0.60, 2.20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C6C4A6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6F5A2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E2C3C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0.37, 2.66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17D0D1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56D2CB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85922C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0.36, 2.58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97EBE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w:t>
            </w:r>
          </w:p>
        </w:tc>
      </w:tr>
      <w:tr w:rsidRPr="00AC49CE" w:rsidR="00AC49CE" w:rsidTr="00027C85" w14:paraId="09225428"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D1B1D6"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num_healthcare_visits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A0434B"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A428B5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E7213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EF28B8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DEC11C"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1A322B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A77B4A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D59386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2D60FA1"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632267C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5032CA5"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0 to 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5D46C9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155BA1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0D1B04A"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7650B3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A6BC1B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2F2DAE0"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C39DF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08FD75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945BAF6"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46E577D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F41329"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2 to 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8FEBE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2.25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58E45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1.24, 4.22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43DA485"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BDD48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427D7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1.18, 7.41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D32274"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0.024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DDA42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3.14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FEED76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1.29, 8.21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CACB48"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0.014</w:t>
            </w:r>
          </w:p>
        </w:tc>
      </w:tr>
      <w:tr w:rsidRPr="00AC49CE" w:rsidR="00AC49CE" w:rsidTr="00027C85" w14:paraId="1A21803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32BE5B"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4 to 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1BD87B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3.21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F0B7B0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1.84, 5.87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67B7A68"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A13D0D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2.96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3F482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1.27, 7.44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C0ED84"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0.015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64D4D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3.33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47226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1.42, 8.46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000737"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0.008</w:t>
            </w:r>
          </w:p>
        </w:tc>
      </w:tr>
      <w:tr w:rsidRPr="00AC49CE" w:rsidR="00AC49CE" w:rsidTr="00027C85" w14:paraId="63ADFB0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2401FB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10 to 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10D544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3.35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766BC0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1.61, 7.04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B480DAA"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412AA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3.60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0DC76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1.20, 10.9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A74428"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0.021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FEEA3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1281A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1.31, 11.9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04A802"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0.015</w:t>
            </w:r>
          </w:p>
        </w:tc>
      </w:tr>
      <w:tr w:rsidRPr="00AC49CE" w:rsidR="00AC49CE" w:rsidTr="00027C85" w14:paraId="1CFC143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4839B5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13 or more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EA94F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4.32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D60E0E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2.18, 8.72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8A1DC34"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89BD9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2.68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3BFA4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0.95, 7.77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FDC30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0.064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82F845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3.00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F5ACB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1.06, 8.78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8EED207"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0.040</w:t>
            </w:r>
          </w:p>
        </w:tc>
      </w:tr>
      <w:tr w:rsidRPr="00AC49CE" w:rsidR="00AC49CE" w:rsidTr="00027C85" w14:paraId="00020E0A"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DA021E7"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worried_house_run_out_food</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3415CEE"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D96F147"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2B2E9F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4C672E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C3327E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18E281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A531D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D76722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4071D75"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3EFF04C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9E144C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Never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17D05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A0B00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D8F2577"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79D13E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012792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FBF02B7"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D82B1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FA71C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EB4691"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6253BDD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8668FBE"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Often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1A5633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2.65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0DCCE4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0.73, 9.18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E1B5A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03D03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C57BF6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0.11, 12.7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576C3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DDFA65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1.51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FC429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0.12, 14.5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392D07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r>
      <w:tr w:rsidRPr="00AC49CE" w:rsidR="00AC49CE" w:rsidTr="00027C85" w14:paraId="49C620F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1A5E67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Sometimes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86965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1.50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A42ECF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0.62, 3.41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489734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1869C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B9F8C6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0.25, 3.70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D933D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A6875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CA2CBF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0.26, 3.65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782F9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r>
      <w:tr w:rsidRPr="00AC49CE" w:rsidR="00AC49CE" w:rsidTr="00027C85" w14:paraId="3D72B1F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0EBD2FD"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food_ran_out</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0A0849"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5EC79DD"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0BE69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9AB88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DA6D6F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49157C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E096C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104257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71DCDF3"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10C0A88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21ACD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Never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F08DB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979AEF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3A6C36"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85620B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B32092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9964D52"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21447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54D597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36CD1FD"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054C8B1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0D55A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Often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C9B93A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77C390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0.25, 3.64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3A5510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&gt;0.9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2196D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A56DB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0.14, 23.1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46F89C9"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605983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1.37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FAE738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0.11, 19.1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92657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w:t>
            </w:r>
          </w:p>
        </w:tc>
      </w:tr>
      <w:tr w:rsidRPr="00AC49CE" w:rsidR="00AC49CE" w:rsidTr="00027C85" w14:paraId="4647AD4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4818012"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Sometimes true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1B16A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40853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0.50, 3.07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428D0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2A2D4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1.40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017B27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0.36, 5.94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2574F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005E2E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1.51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CDDB87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0.39, 6.22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0FA883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w:t>
            </w:r>
          </w:p>
        </w:tc>
      </w:tr>
      <w:tr w:rsidRPr="00AC49CE" w:rsidR="00AC49CE" w:rsidTr="00027C85" w14:paraId="356BAD2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6CF185E"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tobacco_use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1E6A1FF"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7E170ED"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EB6244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C9A1B5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16F1B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E445DB7"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CBF39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4CFE5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AC512B6"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5E99AB67"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EDF881C"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Never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075A889"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CF6E1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CBFCF9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8B75C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232F7D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59C532"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6EEF8D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8CC21C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A378297"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085663E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51725F"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Current</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79D8C30"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217F9E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DC204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3CE8D7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2.06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161A5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0.96, 4.41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8FD956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35A99A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1.77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5C50C0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0.81, 3.87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6A83F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r>
      <w:tr w:rsidRPr="00AC49CE" w:rsidR="00AC49CE" w:rsidTr="00027C85" w14:paraId="2DC6A7CF"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542F9A4"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Former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700449"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5613A2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012857"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75453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6EDC80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0.66, 2.29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B201F2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A579D7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1.14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E41B67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0.61, 2.16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01452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w:t>
            </w:r>
          </w:p>
        </w:tc>
      </w:tr>
      <w:tr w:rsidRPr="00AC49CE" w:rsidR="00AC49CE" w:rsidTr="00027C85" w14:paraId="26B4FA79"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208458"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alcohol_consumption</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81FD22"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D8E10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3DEE6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9EF16D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44B3B6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531977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A8D401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7DFCC1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FA4F76D"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20AAD87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F9C0C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Never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364B349"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93EC51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81B1D4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40040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9E7D12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D4F464B"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487A8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9120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2A7F691"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2680284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53E30A1"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Current Drinker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DC7890"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E0A119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352A40F"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6C75C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FEEC16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0.77, 6.02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7DD40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73AC01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1.85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3E8261E"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0.70, 5.57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C0B3F1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r>
      <w:tr w:rsidRPr="00AC49CE" w:rsidR="00AC49CE" w:rsidTr="00027C85" w14:paraId="7E7F883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D96EEBC"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Past drinker</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517731"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5664EC"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F6A8E9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5EC52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635361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0.71, 5.90</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268155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E06E14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2.02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FC34C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0.73, 6.24</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E80CE8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w:t>
            </w:r>
          </w:p>
        </w:tc>
      </w:tr>
      <w:tr w:rsidRPr="00AC49CE" w:rsidR="00AC49CE" w:rsidTr="00027C85" w14:paraId="43E9C84E"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D98FC18"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fasting_glucose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10C1063"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6DDA6EA"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059501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D61C67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1.27</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B087E3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0.99, 1.62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FDF689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0.058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8BC2372"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1.26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A8CE6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0.98, 1.62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0397F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0.072</w:t>
            </w:r>
          </w:p>
        </w:tc>
      </w:tr>
      <w:tr w:rsidRPr="00AC49CE" w:rsidR="00AC49CE" w:rsidTr="00027C85" w14:paraId="4B3AB12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B62F8D"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difficulty_walking</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A4B1E8C"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DFB11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69A474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7AC589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9CE5EE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D1AE46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BB86D1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D3E4EB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A5DCAD3"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71668A6D"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AA2CD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No</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C86CC29"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53002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38FDE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E707F4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CD0694A"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2641E30"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5E6FD4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98EEDC5"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B449720"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506584A4"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5D975B5"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Yes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28548D8"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E4840C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4E95ED2"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7E770E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3.12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E4681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1.64, 5.92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9798648"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2148C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3.18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F1E53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1.66, 6.09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BF35089"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&lt;0.001</w:t>
            </w:r>
          </w:p>
        </w:tc>
      </w:tr>
      <w:tr w:rsidRPr="00AC49CE" w:rsidR="00AC49CE" w:rsidTr="00027C85" w14:paraId="1F6818D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9E5E7E"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high_blood_pressure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39BFC97"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235E72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F182C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3314A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6AC87B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3DF35C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51DB80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02AB87F"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1F49796"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5E9F6B16"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78E56B8"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No</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A1D49B"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D661501"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04080E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59E314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0D63BE6"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5C4DA2B" w14:textId="77777777">
            <w:pPr>
              <w:spacing w:before="150" w:after="150" w:line="240" w:lineRule="auto"/>
              <w:ind w:left="150" w:right="150"/>
              <w:jc w:val="center"/>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BF287E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253779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71EAB54"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6797DEF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4DC2653"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Yes</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CB7173E"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7037E3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C0EC66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DE0188"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8EDAD60"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0.98, 2.92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1211617"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0.063</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593E8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1.66</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3BFC603"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0.96, 2.91</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F1C3131"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0.071</w:t>
            </w:r>
          </w:p>
        </w:tc>
      </w:tr>
      <w:tr w:rsidRPr="00AC49CE" w:rsidR="00AC49CE" w:rsidTr="00027C85" w14:paraId="03628A21"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850C1F4" w14:textId="77777777">
            <w:pPr>
              <w:spacing w:before="150" w:after="150" w:line="240" w:lineRule="auto"/>
              <w:ind w:left="150" w:right="150"/>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religious_attendance</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D2D97E3" w14:textId="77777777">
            <w:pPr>
              <w:spacing w:before="150" w:after="150" w:line="240" w:lineRule="auto"/>
              <w:ind w:left="150" w:right="150"/>
              <w:rPr>
                <w:rFonts w:ascii="Helvetica" w:hAnsi="Helvetica" w:eastAsia="Times New Roman" w:cs="Times New Roman"/>
                <w:b/>
                <w:bCs/>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928CF0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D9B518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A92956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47AA50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018D255"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349DED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F6E7C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2257E13" w14:textId="77777777">
            <w:pPr>
              <w:spacing w:before="150" w:after="150" w:line="240" w:lineRule="auto"/>
              <w:ind w:left="150" w:right="150"/>
              <w:jc w:val="center"/>
              <w:rPr>
                <w:rFonts w:ascii="Times New Roman" w:hAnsi="Times New Roman" w:eastAsia="Times New Roman" w:cs="Times New Roman"/>
                <w:sz w:val="12"/>
                <w:szCs w:val="12"/>
              </w:rPr>
            </w:pPr>
          </w:p>
        </w:tc>
      </w:tr>
      <w:tr w:rsidRPr="00AC49CE" w:rsidR="00AC49CE" w:rsidTr="00027C85" w14:paraId="5874C523"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659C4B0"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Less than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CDB96AF"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F30B66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AD3615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A4B30F6"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1A210B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16894B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41E5F4B"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C3A6ACF"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Ref.</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08204146" w14:textId="77777777">
            <w:pPr>
              <w:spacing w:before="150" w:after="150" w:line="240" w:lineRule="auto"/>
              <w:ind w:left="150" w:right="150"/>
              <w:jc w:val="center"/>
              <w:rPr>
                <w:rFonts w:ascii="Helvetica" w:hAnsi="Helvetica" w:eastAsia="Times New Roman" w:cs="Times New Roman"/>
                <w:color w:val="333333"/>
                <w:sz w:val="12"/>
                <w:szCs w:val="12"/>
              </w:rPr>
            </w:pPr>
          </w:p>
        </w:tc>
      </w:tr>
      <w:tr w:rsidRPr="00AC49CE" w:rsidR="00AC49CE" w:rsidTr="00027C85" w14:paraId="2D5FB78B"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2BBBE1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7781AD3"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5A9D968"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00652EF"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DA860BB"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F93D1D4"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74E5A16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86EFCF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0.78</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4EC2B7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0.42, 1.42</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334D0904"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0.4</w:t>
            </w:r>
          </w:p>
        </w:tc>
      </w:tr>
      <w:tr w:rsidRPr="00AC49CE" w:rsidR="00AC49CE" w:rsidTr="00027C85" w14:paraId="12F7AA05" w14:textId="77777777">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C112836" w14:textId="77777777">
            <w:pPr>
              <w:spacing w:before="150" w:after="150" w:line="240" w:lineRule="auto"/>
              <w:ind w:left="150" w:right="150"/>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    More than Weekly</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407BDB" w14:textId="77777777">
            <w:pPr>
              <w:spacing w:before="150" w:after="150" w:line="240" w:lineRule="auto"/>
              <w:ind w:left="150" w:right="150"/>
              <w:rPr>
                <w:rFonts w:ascii="Helvetica" w:hAnsi="Helvetica" w:eastAsia="Times New Roman" w:cs="Times New Roman"/>
                <w:color w:val="333333"/>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49DC4B09"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337873E"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244C0960"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4107607"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68CAF53" w14:textId="77777777">
            <w:pPr>
              <w:spacing w:before="150" w:after="150" w:line="240" w:lineRule="auto"/>
              <w:ind w:left="150" w:right="150"/>
              <w:jc w:val="center"/>
              <w:rPr>
                <w:rFonts w:ascii="Times New Roman" w:hAnsi="Times New Roman" w:eastAsia="Times New Roman" w:cs="Times New Roman"/>
                <w:sz w:val="12"/>
                <w:szCs w:val="12"/>
              </w:rPr>
            </w:pP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6E2EF99D"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0.25</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1B2ADC8C" w14:textId="77777777">
            <w:pPr>
              <w:spacing w:before="150" w:after="150" w:line="240" w:lineRule="auto"/>
              <w:ind w:left="150" w:right="150"/>
              <w:jc w:val="center"/>
              <w:rPr>
                <w:rFonts w:ascii="Helvetica" w:hAnsi="Helvetica" w:eastAsia="Times New Roman" w:cs="Times New Roman"/>
                <w:color w:val="333333"/>
                <w:sz w:val="12"/>
                <w:szCs w:val="12"/>
              </w:rPr>
            </w:pPr>
            <w:r w:rsidRPr="00027C85">
              <w:rPr>
                <w:rFonts w:ascii="Helvetica" w:hAnsi="Helvetica" w:eastAsia="Times New Roman" w:cs="Times New Roman"/>
                <w:color w:val="333333"/>
                <w:sz w:val="12"/>
                <w:szCs w:val="12"/>
              </w:rPr>
              <w:t>0.06, 0.79</w:t>
            </w:r>
          </w:p>
        </w:tc>
        <w:tc>
          <w:tcPr>
            <w:tcW w:w="0" w:type="auto"/>
            <w:tcBorders>
              <w:top w:val="single" w:color="D3D3D3" w:sz="6" w:space="0"/>
              <w:left w:val="nil"/>
              <w:right w:val="nil"/>
            </w:tcBorders>
            <w:shd w:val="clear" w:color="auto" w:fill="FFFFFF"/>
            <w:tcMar>
              <w:top w:w="120" w:type="dxa"/>
              <w:left w:w="75" w:type="dxa"/>
              <w:bottom w:w="120" w:type="dxa"/>
              <w:right w:w="75" w:type="dxa"/>
            </w:tcMar>
            <w:vAlign w:val="center"/>
            <w:hideMark/>
          </w:tcPr>
          <w:p w:rsidRPr="00027C85" w:rsidR="00027C85" w:rsidP="00027C85" w:rsidRDefault="00027C85" w14:paraId="565B9889" w14:textId="77777777">
            <w:pPr>
              <w:spacing w:before="150" w:after="150" w:line="240" w:lineRule="auto"/>
              <w:ind w:left="150" w:right="150"/>
              <w:jc w:val="center"/>
              <w:rPr>
                <w:rFonts w:ascii="Helvetica" w:hAnsi="Helvetica" w:eastAsia="Times New Roman" w:cs="Times New Roman"/>
                <w:b/>
                <w:bCs/>
                <w:color w:val="333333"/>
                <w:sz w:val="12"/>
                <w:szCs w:val="12"/>
              </w:rPr>
            </w:pPr>
            <w:r w:rsidRPr="00027C85">
              <w:rPr>
                <w:rFonts w:ascii="Helvetica" w:hAnsi="Helvetica" w:eastAsia="Times New Roman" w:cs="Times New Roman"/>
                <w:b/>
                <w:bCs/>
                <w:color w:val="333333"/>
                <w:sz w:val="12"/>
                <w:szCs w:val="12"/>
              </w:rPr>
              <w:t>0.030</w:t>
            </w:r>
          </w:p>
        </w:tc>
      </w:tr>
      <w:tr w:rsidRPr="00027C85" w:rsidR="00027C85" w:rsidTr="00027C85" w14:paraId="0444EA6B" w14:textId="77777777">
        <w:tc>
          <w:tcPr>
            <w:tcW w:w="0" w:type="auto"/>
            <w:gridSpan w:val="10"/>
            <w:shd w:val="clear" w:color="auto" w:fill="FFFFFF"/>
            <w:tcMar>
              <w:top w:w="0" w:type="dxa"/>
              <w:left w:w="75" w:type="dxa"/>
              <w:bottom w:w="0" w:type="dxa"/>
              <w:right w:w="75" w:type="dxa"/>
            </w:tcMar>
            <w:vAlign w:val="center"/>
            <w:hideMark/>
          </w:tcPr>
          <w:p w:rsidRPr="00027C85" w:rsidR="00027C85" w:rsidP="00027C85" w:rsidRDefault="00027C85" w14:paraId="42424B06" w14:textId="77777777">
            <w:pPr>
              <w:spacing w:after="0" w:line="240" w:lineRule="auto"/>
              <w:rPr>
                <w:rFonts w:ascii="Helvetica" w:hAnsi="Helvetica" w:eastAsia="Times New Roman" w:cs="Times New Roman"/>
                <w:color w:val="333333"/>
                <w:sz w:val="12"/>
                <w:szCs w:val="12"/>
              </w:rPr>
            </w:pPr>
            <w:r w:rsidRPr="00027C85">
              <w:rPr>
                <w:rFonts w:ascii="Helvetica" w:hAnsi="Helvetica" w:eastAsia="Times New Roman" w:cs="Times New Roman"/>
                <w:i/>
                <w:iCs/>
                <w:color w:val="333333"/>
                <w:sz w:val="12"/>
                <w:szCs w:val="12"/>
                <w:vertAlign w:val="superscript"/>
              </w:rPr>
              <w:t>1</w:t>
            </w:r>
            <w:r w:rsidRPr="00027C85">
              <w:rPr>
                <w:rFonts w:ascii="Helvetica" w:hAnsi="Helvetica" w:eastAsia="Times New Roman" w:cs="Times New Roman"/>
                <w:color w:val="333333"/>
                <w:sz w:val="12"/>
                <w:szCs w:val="12"/>
              </w:rPr>
              <w:t> OR = Odds Ratio, CI = Confidence Interval</w:t>
            </w:r>
          </w:p>
        </w:tc>
      </w:tr>
    </w:tbl>
    <w:p w:rsidR="008C58CE" w:rsidP="006A4657" w:rsidRDefault="008C58CE" w14:paraId="2B5DC6ED" w14:textId="77777777">
      <w:pPr>
        <w:spacing w:line="240" w:lineRule="auto"/>
      </w:pPr>
    </w:p>
    <w:p w:rsidR="00A736DE" w:rsidDel="00ED2AF4" w:rsidP="00A14EA3" w:rsidRDefault="00A736DE" w14:paraId="22AFC48A" w14:textId="47F3B354">
      <w:pPr>
        <w:spacing w:line="240" w:lineRule="auto"/>
        <w:ind w:firstLine="720"/>
        <w:rPr>
          <w:del w:author="Ethan Bard" w:date="2023-01-24T16:49:00Z" w:id="45"/>
        </w:rPr>
      </w:pPr>
      <w:r>
        <w:t>Looking at the table of odds ratios and feature significance, we can make the following observations</w:t>
      </w:r>
      <w:del w:author="Ethan Bard" w:date="2023-01-24T16:45:00Z" w:id="46">
        <w:r w:rsidDel="00A14EA3">
          <w:delText>. All six models indicated as age increases the odds of cardiovascular disease increases, and was significant</w:delText>
        </w:r>
        <w:r w:rsidDel="00A14EA3" w:rsidR="00BE239D">
          <w:delText xml:space="preserve"> </w:delText>
        </w:r>
        <w:r w:rsidDel="00A14EA3">
          <w:delText>in all models</w:delText>
        </w:r>
      </w:del>
      <w:del w:author="Ethan Bard" w:date="2023-01-24T16:39:00Z" w:id="47">
        <w:r w:rsidDel="00480044" w:rsidR="00BE239D">
          <w:delText xml:space="preserve"> with 95% confidence</w:delText>
        </w:r>
        <w:r w:rsidDel="00480044">
          <w:delText>.</w:delText>
        </w:r>
        <w:r w:rsidDel="00480044" w:rsidR="00BE239D">
          <w:delText xml:space="preserve"> </w:delText>
        </w:r>
        <w:r w:rsidDel="00480044" w:rsidR="007822C3">
          <w:delText>F</w:delText>
        </w:r>
      </w:del>
      <w:r>
        <w:t xml:space="preserve"> </w:t>
      </w:r>
      <w:ins w:author="Ethan Bard" w:date="2023-01-24T16:46:00Z" w:id="48">
        <w:r w:rsidR="00A14EA3">
          <w:t xml:space="preserve">Regarding age, models 1f, 2f, and 3f indicate a positive relationship with likelihood of cardiovascular disease (OR: 2.07, P&lt;0.001, OR: 2.78, P&lt;0.001, OR: 2.66, P&lt;0.001). Models 1m, 2m, and 3m indicated similar results (OR: 1.89, P&lt;0.001, OR: 2.47, P&lt;0.001, OR: 2.49, P&lt;0.001). </w:t>
        </w:r>
      </w:ins>
      <w:r w:rsidRPr="00765C84">
        <w:rPr>
          <w:highlight w:val="yellow"/>
          <w:rPrChange w:author="Ethan Bard" w:date="2023-01-24T16:44:00Z" w:id="49">
            <w:rPr/>
          </w:rPrChange>
        </w:rPr>
        <w:t xml:space="preserve">All six models also </w:t>
      </w:r>
      <w:del w:author="Ethan Bard" w:date="2023-01-24T16:46:00Z" w:id="50">
        <w:r w:rsidRPr="00765C84" w:rsidDel="00A14EA3">
          <w:rPr>
            <w:highlight w:val="yellow"/>
            <w:rPrChange w:author="Ethan Bard" w:date="2023-01-24T16:44:00Z" w:id="51">
              <w:rPr/>
            </w:rPrChange>
          </w:rPr>
          <w:delText>indicated  that</w:delText>
        </w:r>
      </w:del>
      <w:ins w:author="Ethan Bard" w:date="2023-01-24T16:46:00Z" w:id="52">
        <w:r w:rsidRPr="00A14EA3" w:rsidR="00A14EA3">
          <w:rPr>
            <w:highlight w:val="yellow"/>
          </w:rPr>
          <w:t>indicated that</w:t>
        </w:r>
      </w:ins>
      <w:r w:rsidRPr="00765C84">
        <w:rPr>
          <w:highlight w:val="yellow"/>
          <w:rPrChange w:author="Ethan Bard" w:date="2023-01-24T16:44:00Z" w:id="53">
            <w:rPr/>
          </w:rPrChange>
        </w:rPr>
        <w:t xml:space="preserve"> individuals who have more frequent healthcare visits are more likely to have experienced cardiovascular disease.</w:t>
      </w:r>
      <w:r>
        <w:t xml:space="preserve"> Models 1m, 2m, and 3m indicate that an increased measurement of RFM in males is a significant indicator which increases one’s risk</w:t>
      </w:r>
      <w:ins w:author="Ethan Bard" w:date="2023-01-24T16:44:00Z" w:id="54">
        <w:r w:rsidR="00765C84">
          <w:t xml:space="preserve">(OR: 1.77, </w:t>
        </w:r>
      </w:ins>
      <w:ins w:author="Ethan Bard" w:date="2023-01-24T16:45:00Z" w:id="55">
        <w:r w:rsidR="00765C84">
          <w:t>P&lt;0.001</w:t>
        </w:r>
        <w:r w:rsidR="000858F8">
          <w:t>, OR: 1.74, P=0.033, OR: 1.75, P=0.034)</w:t>
        </w:r>
      </w:ins>
      <w:del w:author="Ethan Bard" w:date="2023-01-24T16:44:00Z" w:id="56">
        <w:r w:rsidDel="00765C84">
          <w:delText>.</w:delText>
        </w:r>
      </w:del>
      <w:r>
        <w:t xml:space="preserve"> This variable was not significant in any of the female model counterparts. Models 2f and 3f indicate that being a current tobacco user increases </w:t>
      </w:r>
      <w:r w:rsidR="002910C8">
        <w:t>the risk</w:t>
      </w:r>
      <w:r>
        <w:t xml:space="preserve"> for CVD</w:t>
      </w:r>
      <w:ins w:author="Ethan Bard" w:date="2023-01-24T16:45:00Z" w:id="57">
        <w:r w:rsidR="00A14EA3">
          <w:t xml:space="preserve"> (</w:t>
        </w:r>
      </w:ins>
      <w:ins w:author="Ethan Bard" w:date="2023-01-24T16:46:00Z" w:id="58">
        <w:r w:rsidR="00BA4880">
          <w:t>OR:5.29, P&lt;0.001, OR: 5.53, P</w:t>
        </w:r>
      </w:ins>
      <w:ins w:author="Ethan Bard" w:date="2023-01-24T16:47:00Z" w:id="59">
        <w:r w:rsidR="00C96153">
          <w:t>&lt;0.001</w:t>
        </w:r>
      </w:ins>
      <w:ins w:author="Ethan Bard" w:date="2023-01-24T16:46:00Z" w:id="60">
        <w:r w:rsidR="00BA4880">
          <w:t>)</w:t>
        </w:r>
      </w:ins>
      <w:r>
        <w:t>. Models 2m and 3m indicate that having difficulty walking increases one’s risk</w:t>
      </w:r>
      <w:ins w:author="Ethan Bard" w:date="2023-01-24T16:47:00Z" w:id="61">
        <w:r w:rsidR="00C96153">
          <w:t xml:space="preserve"> (OR: 3.12, P&lt;0.001, OR: 3.18, P&lt;0.001)</w:t>
        </w:r>
      </w:ins>
      <w:r>
        <w:t>. Model 1f was the only model where ethnicity appeared to be a significant factor, indicating that being a Hispanic female reduced one’s risk of CVD</w:t>
      </w:r>
      <w:ins w:author="Ethan Bard" w:date="2023-01-24T16:48:00Z" w:id="62">
        <w:r w:rsidR="00C96153">
          <w:t xml:space="preserve"> </w:t>
        </w:r>
        <w:r w:rsidR="005F1FE5">
          <w:t>(OR: 0.26, P&lt;0.001)</w:t>
        </w:r>
      </w:ins>
      <w:r>
        <w:t>. Finally, Religious attendance was found to be significant in Model 3m, indicating that individuals who attend more than weekly may have a reduced risk of CVD</w:t>
      </w:r>
      <w:ins w:author="Ethan Bard" w:date="2023-01-24T16:48:00Z" w:id="63">
        <w:r w:rsidR="005F1FE5">
          <w:t xml:space="preserve"> (OR: 0.25, P=0.030)</w:t>
        </w:r>
      </w:ins>
      <w:r>
        <w:t xml:space="preserve">. </w:t>
      </w:r>
      <w:r w:rsidRPr="00ED2AF4">
        <w:rPr>
          <w:highlight w:val="yellow"/>
          <w:rPrChange w:author="Ethan Bard" w:date="2023-01-24T16:49:00Z" w:id="64">
            <w:rPr/>
          </w:rPrChange>
        </w:rPr>
        <w:t>Some features that were not significant within a 95% confidence interval, but close enough to still possibly</w:t>
      </w:r>
      <w:r w:rsidRPr="00ED2AF4" w:rsidR="00F756F1">
        <w:rPr>
          <w:highlight w:val="yellow"/>
          <w:rPrChange w:author="Ethan Bard" w:date="2023-01-24T16:49:00Z" w:id="65">
            <w:rPr/>
          </w:rPrChange>
        </w:rPr>
        <w:t xml:space="preserve"> </w:t>
      </w:r>
      <w:r w:rsidRPr="00ED2AF4">
        <w:rPr>
          <w:highlight w:val="yellow"/>
          <w:rPrChange w:author="Ethan Bard" w:date="2023-01-24T16:49:00Z" w:id="66">
            <w:rPr/>
          </w:rPrChange>
        </w:rPr>
        <w:t>informative include having high blood pressure and being a past drinker, where some of the models were trending towards indicating that these features increased one’s risk of CVD.</w:t>
      </w:r>
      <w:r>
        <w:t xml:space="preserve"> </w:t>
      </w:r>
    </w:p>
    <w:p w:rsidR="0003098C" w:rsidDel="00A14EA3" w:rsidRDefault="0003098C" w14:paraId="7F1BB725" w14:textId="3701A770">
      <w:pPr>
        <w:spacing w:line="240" w:lineRule="auto"/>
        <w:rPr>
          <w:del w:author="Ethan Bard" w:date="2023-01-24T16:45:00Z" w:id="67"/>
        </w:rPr>
        <w:pPrChange w:author="Ethan Bard" w:date="2023-01-24T16:49:00Z" w:id="68">
          <w:pPr>
            <w:spacing w:line="240" w:lineRule="auto"/>
            <w:ind w:firstLine="720"/>
          </w:pPr>
        </w:pPrChange>
      </w:pPr>
    </w:p>
    <w:p w:rsidR="00F577FB" w:rsidRDefault="00F577FB" w14:paraId="41FE9CB1" w14:textId="77777777">
      <w:del w:author="Ethan Bard" w:date="2023-01-24T16:49:00Z" w:id="69">
        <w:r w:rsidDel="00ED2AF4">
          <w:br w:type="page"/>
        </w:r>
      </w:del>
    </w:p>
    <w:tbl>
      <w:tblPr>
        <w:tblW w:w="9204" w:type="dxa"/>
        <w:shd w:val="clear" w:color="auto" w:fill="FFFFFF"/>
        <w:tblCellMar>
          <w:top w:w="15" w:type="dxa"/>
          <w:left w:w="15" w:type="dxa"/>
          <w:bottom w:w="15" w:type="dxa"/>
          <w:right w:w="15" w:type="dxa"/>
        </w:tblCellMar>
        <w:tblLook w:val="04A0" w:firstRow="1" w:lastRow="0" w:firstColumn="1" w:lastColumn="0" w:noHBand="0" w:noVBand="1"/>
      </w:tblPr>
      <w:tblGrid>
        <w:gridCol w:w="2666"/>
        <w:gridCol w:w="2665"/>
        <w:gridCol w:w="1291"/>
        <w:gridCol w:w="1291"/>
        <w:gridCol w:w="1291"/>
      </w:tblGrid>
      <w:tr w:rsidRPr="00F577FB" w:rsidR="00F577FB" w:rsidTr="00BD59B5" w14:paraId="134913FB" w14:textId="77777777">
        <w:trPr>
          <w:trHeight w:val="403"/>
          <w:tblHeader/>
        </w:trPr>
        <w:tc>
          <w:tcPr>
            <w:tcW w:w="0" w:type="auto"/>
            <w:shd w:val="clear" w:color="auto" w:fill="FFFFFF"/>
            <w:tcMar>
              <w:top w:w="150" w:type="dxa"/>
              <w:left w:w="75" w:type="dxa"/>
              <w:bottom w:w="150" w:type="dxa"/>
              <w:right w:w="75" w:type="dxa"/>
            </w:tcMar>
            <w:vAlign w:val="bottom"/>
            <w:hideMark/>
          </w:tcPr>
          <w:p w:rsidRPr="00F577FB" w:rsidR="00F577FB" w:rsidP="00F577FB" w:rsidRDefault="00F577FB" w14:paraId="150F7A68" w14:textId="77777777">
            <w:pPr>
              <w:spacing w:after="0" w:line="240" w:lineRule="auto"/>
              <w:rPr>
                <w:rFonts w:ascii="Times New Roman" w:hAnsi="Times New Roman" w:eastAsia="Times New Roman" w:cs="Times New Roman"/>
                <w:sz w:val="24"/>
                <w:szCs w:val="24"/>
              </w:rPr>
            </w:pPr>
          </w:p>
        </w:tc>
        <w:tc>
          <w:tcPr>
            <w:tcW w:w="0" w:type="auto"/>
            <w:shd w:val="clear" w:color="auto" w:fill="FFFFFF"/>
            <w:tcMar>
              <w:top w:w="150" w:type="dxa"/>
              <w:left w:w="75" w:type="dxa"/>
              <w:bottom w:w="150" w:type="dxa"/>
              <w:right w:w="75" w:type="dxa"/>
            </w:tcMar>
            <w:vAlign w:val="bottom"/>
            <w:hideMark/>
          </w:tcPr>
          <w:p w:rsidRPr="00F577FB" w:rsidR="00F577FB" w:rsidP="00F577FB" w:rsidRDefault="00F577FB" w14:paraId="0DD7A5E6" w14:textId="77777777">
            <w:pPr>
              <w:spacing w:after="150" w:line="276" w:lineRule="atLeast"/>
              <w:rPr>
                <w:rFonts w:ascii="Arial Narrow" w:hAnsi="Arial Narrow" w:eastAsia="Times New Roman" w:cs="Times New Roman"/>
                <w:b/>
                <w:bCs/>
                <w:color w:val="666666"/>
                <w:sz w:val="21"/>
                <w:szCs w:val="21"/>
              </w:rPr>
            </w:pPr>
            <w:r w:rsidRPr="00F577FB">
              <w:rPr>
                <w:rFonts w:ascii="Arial Narrow" w:hAnsi="Arial Narrow" w:eastAsia="Times New Roman" w:cs="Times New Roman"/>
                <w:b/>
                <w:bCs/>
                <w:color w:val="666666"/>
                <w:sz w:val="21"/>
                <w:szCs w:val="21"/>
              </w:rPr>
              <w:t>Metrics</w:t>
            </w:r>
          </w:p>
        </w:tc>
        <w:tc>
          <w:tcPr>
            <w:tcW w:w="0" w:type="auto"/>
            <w:shd w:val="clear" w:color="auto" w:fill="FFFFFF"/>
            <w:tcMar>
              <w:top w:w="150" w:type="dxa"/>
              <w:left w:w="75" w:type="dxa"/>
              <w:bottom w:w="150" w:type="dxa"/>
              <w:right w:w="75" w:type="dxa"/>
            </w:tcMar>
            <w:vAlign w:val="bottom"/>
            <w:hideMark/>
          </w:tcPr>
          <w:p w:rsidRPr="00F577FB" w:rsidR="00F577FB" w:rsidP="00F577FB" w:rsidRDefault="00F577FB" w14:paraId="25043249" w14:textId="77777777">
            <w:pPr>
              <w:spacing w:after="150" w:line="276" w:lineRule="atLeast"/>
              <w:jc w:val="right"/>
              <w:rPr>
                <w:rFonts w:ascii="Arial Narrow" w:hAnsi="Arial Narrow" w:eastAsia="Times New Roman" w:cs="Times New Roman"/>
                <w:b/>
                <w:bCs/>
                <w:color w:val="666666"/>
                <w:sz w:val="21"/>
                <w:szCs w:val="21"/>
              </w:rPr>
            </w:pPr>
            <w:r w:rsidRPr="00F577FB">
              <w:rPr>
                <w:rFonts w:ascii="Arial Narrow" w:hAnsi="Arial Narrow" w:eastAsia="Times New Roman" w:cs="Times New Roman"/>
                <w:b/>
                <w:bCs/>
                <w:color w:val="666666"/>
                <w:sz w:val="21"/>
                <w:szCs w:val="21"/>
              </w:rPr>
              <w:t>Model1f</w:t>
            </w:r>
          </w:p>
        </w:tc>
        <w:tc>
          <w:tcPr>
            <w:tcW w:w="0" w:type="auto"/>
            <w:shd w:val="clear" w:color="auto" w:fill="FFFFFF"/>
            <w:tcMar>
              <w:top w:w="150" w:type="dxa"/>
              <w:left w:w="75" w:type="dxa"/>
              <w:bottom w:w="150" w:type="dxa"/>
              <w:right w:w="75" w:type="dxa"/>
            </w:tcMar>
            <w:vAlign w:val="bottom"/>
            <w:hideMark/>
          </w:tcPr>
          <w:p w:rsidRPr="00F577FB" w:rsidR="00F577FB" w:rsidP="00F577FB" w:rsidRDefault="00F577FB" w14:paraId="2D09EA2B" w14:textId="77777777">
            <w:pPr>
              <w:spacing w:after="150" w:line="276" w:lineRule="atLeast"/>
              <w:jc w:val="right"/>
              <w:rPr>
                <w:rFonts w:ascii="Arial Narrow" w:hAnsi="Arial Narrow" w:eastAsia="Times New Roman" w:cs="Times New Roman"/>
                <w:b/>
                <w:bCs/>
                <w:color w:val="666666"/>
                <w:sz w:val="21"/>
                <w:szCs w:val="21"/>
              </w:rPr>
            </w:pPr>
            <w:r w:rsidRPr="00F577FB">
              <w:rPr>
                <w:rFonts w:ascii="Arial Narrow" w:hAnsi="Arial Narrow" w:eastAsia="Times New Roman" w:cs="Times New Roman"/>
                <w:b/>
                <w:bCs/>
                <w:color w:val="666666"/>
                <w:sz w:val="21"/>
                <w:szCs w:val="21"/>
              </w:rPr>
              <w:t>Model2f</w:t>
            </w:r>
          </w:p>
        </w:tc>
        <w:tc>
          <w:tcPr>
            <w:tcW w:w="0" w:type="auto"/>
            <w:shd w:val="clear" w:color="auto" w:fill="FFFFFF"/>
            <w:tcMar>
              <w:top w:w="150" w:type="dxa"/>
              <w:left w:w="75" w:type="dxa"/>
              <w:bottom w:w="150" w:type="dxa"/>
              <w:right w:w="75" w:type="dxa"/>
            </w:tcMar>
            <w:vAlign w:val="bottom"/>
            <w:hideMark/>
          </w:tcPr>
          <w:p w:rsidRPr="00F577FB" w:rsidR="00F577FB" w:rsidP="00F577FB" w:rsidRDefault="00F577FB" w14:paraId="706950AE" w14:textId="77777777">
            <w:pPr>
              <w:spacing w:after="150" w:line="276" w:lineRule="atLeast"/>
              <w:jc w:val="right"/>
              <w:rPr>
                <w:rFonts w:ascii="Arial Narrow" w:hAnsi="Arial Narrow" w:eastAsia="Times New Roman" w:cs="Times New Roman"/>
                <w:b/>
                <w:bCs/>
                <w:color w:val="666666"/>
                <w:sz w:val="21"/>
                <w:szCs w:val="21"/>
              </w:rPr>
            </w:pPr>
            <w:r w:rsidRPr="00F577FB">
              <w:rPr>
                <w:rFonts w:ascii="Arial Narrow" w:hAnsi="Arial Narrow" w:eastAsia="Times New Roman" w:cs="Times New Roman"/>
                <w:b/>
                <w:bCs/>
                <w:color w:val="666666"/>
                <w:sz w:val="21"/>
                <w:szCs w:val="21"/>
              </w:rPr>
              <w:t>Model3f</w:t>
            </w:r>
          </w:p>
        </w:tc>
      </w:tr>
      <w:tr w:rsidRPr="00F577FB" w:rsidR="00F577FB" w:rsidTr="00BD59B5" w14:paraId="168340B0" w14:textId="77777777">
        <w:trPr>
          <w:trHeight w:val="403"/>
        </w:trPr>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759045E5"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Sensitivity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3AD6477F"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Sensitivity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49819CCA"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0.67</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0C68E06E"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0.62</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2E7696C8"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0.58</w:t>
            </w:r>
          </w:p>
        </w:tc>
      </w:tr>
      <w:tr w:rsidRPr="00F577FB" w:rsidR="00F577FB" w:rsidTr="00BD59B5" w14:paraId="23EDB40F" w14:textId="77777777">
        <w:trPr>
          <w:trHeight w:val="403"/>
        </w:trPr>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44556519"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Specificity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1B143CA9"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Specificity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7267EB4B"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0.84</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17BA9C87"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0.75</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6D139951"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0.69</w:t>
            </w:r>
          </w:p>
        </w:tc>
      </w:tr>
      <w:tr w:rsidRPr="00F577FB" w:rsidR="00F577FB" w:rsidTr="00BD59B5" w14:paraId="4F253CC4" w14:textId="77777777">
        <w:trPr>
          <w:trHeight w:val="403"/>
        </w:trPr>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71217232"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F1</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2B26E4B2"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F1</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0E20564F"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0.39</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099BDFC8"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0.22</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3BE4AF48"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0.31</w:t>
            </w:r>
          </w:p>
        </w:tc>
      </w:tr>
      <w:tr w:rsidRPr="00F577FB" w:rsidR="00F577FB" w:rsidTr="00BD59B5" w14:paraId="6EDD631D" w14:textId="77777777">
        <w:trPr>
          <w:trHeight w:val="403"/>
        </w:trPr>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6298FC59"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Balanced Accuracy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2215D7AC" w14:textId="77777777">
            <w:pPr>
              <w:spacing w:after="150" w:line="276" w:lineRule="atLeas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Balanced Accuracy</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3AFFA632"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0.76</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7C97954A"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0.69</w:t>
            </w:r>
          </w:p>
        </w:tc>
        <w:tc>
          <w:tcPr>
            <w:tcW w:w="0" w:type="auto"/>
            <w:shd w:val="clear" w:color="auto" w:fill="FFFFFF"/>
            <w:tcMar>
              <w:top w:w="105" w:type="dxa"/>
              <w:left w:w="75" w:type="dxa"/>
              <w:bottom w:w="105" w:type="dxa"/>
              <w:right w:w="75" w:type="dxa"/>
            </w:tcMar>
            <w:vAlign w:val="center"/>
            <w:hideMark/>
          </w:tcPr>
          <w:p w:rsidRPr="00F577FB" w:rsidR="00F577FB" w:rsidP="00F577FB" w:rsidRDefault="00F577FB" w14:paraId="5E4742E0" w14:textId="77777777">
            <w:pPr>
              <w:spacing w:after="150" w:line="276" w:lineRule="atLeast"/>
              <w:jc w:val="right"/>
              <w:rPr>
                <w:rFonts w:ascii="Arial Narrow" w:hAnsi="Arial Narrow" w:eastAsia="Times New Roman" w:cs="Times New Roman"/>
                <w:color w:val="444444"/>
                <w:sz w:val="21"/>
                <w:szCs w:val="21"/>
              </w:rPr>
            </w:pPr>
            <w:r w:rsidRPr="00F577FB">
              <w:rPr>
                <w:rFonts w:ascii="Arial Narrow" w:hAnsi="Arial Narrow" w:eastAsia="Times New Roman" w:cs="Times New Roman"/>
                <w:color w:val="444444"/>
                <w:sz w:val="21"/>
                <w:szCs w:val="21"/>
              </w:rPr>
              <w:t>0.63</w:t>
            </w:r>
          </w:p>
        </w:tc>
      </w:tr>
    </w:tbl>
    <w:p w:rsidR="00F577FB" w:rsidP="00F577FB" w:rsidRDefault="00F577FB" w14:paraId="5CB80B44" w14:textId="09EB0FF6">
      <w:pPr>
        <w:spacing w:line="240" w:lineRule="auto"/>
      </w:pPr>
    </w:p>
    <w:tbl>
      <w:tblPr>
        <w:tblW w:w="9306" w:type="dxa"/>
        <w:shd w:val="clear" w:color="auto" w:fill="FFFFFF"/>
        <w:tblCellMar>
          <w:top w:w="15" w:type="dxa"/>
          <w:left w:w="15" w:type="dxa"/>
          <w:bottom w:w="15" w:type="dxa"/>
          <w:right w:w="15" w:type="dxa"/>
        </w:tblCellMar>
        <w:tblLook w:val="04A0" w:firstRow="1" w:lastRow="0" w:firstColumn="1" w:lastColumn="0" w:noHBand="0" w:noVBand="1"/>
      </w:tblPr>
      <w:tblGrid>
        <w:gridCol w:w="2560"/>
        <w:gridCol w:w="2561"/>
        <w:gridCol w:w="1395"/>
        <w:gridCol w:w="1395"/>
        <w:gridCol w:w="1395"/>
      </w:tblGrid>
      <w:tr w:rsidRPr="00BD59B5" w:rsidR="00BD59B5" w:rsidTr="00BD59B5" w14:paraId="54475910" w14:textId="77777777">
        <w:trPr>
          <w:trHeight w:val="361"/>
          <w:tblHeader/>
        </w:trPr>
        <w:tc>
          <w:tcPr>
            <w:tcW w:w="0" w:type="auto"/>
            <w:shd w:val="clear" w:color="auto" w:fill="FFFFFF"/>
            <w:tcMar>
              <w:top w:w="150" w:type="dxa"/>
              <w:left w:w="75" w:type="dxa"/>
              <w:bottom w:w="150" w:type="dxa"/>
              <w:right w:w="75" w:type="dxa"/>
            </w:tcMar>
            <w:vAlign w:val="bottom"/>
            <w:hideMark/>
          </w:tcPr>
          <w:p w:rsidRPr="00BD59B5" w:rsidR="00BD59B5" w:rsidP="00BD59B5" w:rsidRDefault="00BD59B5" w14:paraId="35CE09C8" w14:textId="77777777">
            <w:pPr>
              <w:spacing w:after="0" w:line="240" w:lineRule="auto"/>
              <w:rPr>
                <w:rFonts w:ascii="Times New Roman" w:hAnsi="Times New Roman" w:eastAsia="Times New Roman" w:cs="Times New Roman"/>
                <w:sz w:val="21"/>
                <w:szCs w:val="21"/>
              </w:rPr>
            </w:pPr>
          </w:p>
        </w:tc>
        <w:tc>
          <w:tcPr>
            <w:tcW w:w="0" w:type="auto"/>
            <w:shd w:val="clear" w:color="auto" w:fill="FFFFFF"/>
            <w:tcMar>
              <w:top w:w="150" w:type="dxa"/>
              <w:left w:w="75" w:type="dxa"/>
              <w:bottom w:w="150" w:type="dxa"/>
              <w:right w:w="75" w:type="dxa"/>
            </w:tcMar>
            <w:vAlign w:val="bottom"/>
            <w:hideMark/>
          </w:tcPr>
          <w:p w:rsidRPr="00BD59B5" w:rsidR="00BD59B5" w:rsidP="00BD59B5" w:rsidRDefault="00BD59B5" w14:paraId="3C5A1087" w14:textId="77777777">
            <w:pPr>
              <w:spacing w:after="150" w:line="276" w:lineRule="atLeast"/>
              <w:rPr>
                <w:rFonts w:ascii="Arial Narrow" w:hAnsi="Arial Narrow" w:eastAsia="Times New Roman" w:cs="Times New Roman"/>
                <w:b/>
                <w:bCs/>
                <w:color w:val="666666"/>
                <w:sz w:val="21"/>
                <w:szCs w:val="21"/>
              </w:rPr>
            </w:pPr>
            <w:r w:rsidRPr="00BD59B5">
              <w:rPr>
                <w:rFonts w:ascii="Arial Narrow" w:hAnsi="Arial Narrow" w:eastAsia="Times New Roman" w:cs="Times New Roman"/>
                <w:b/>
                <w:bCs/>
                <w:color w:val="666666"/>
                <w:sz w:val="21"/>
                <w:szCs w:val="21"/>
              </w:rPr>
              <w:t>Metrics</w:t>
            </w:r>
          </w:p>
        </w:tc>
        <w:tc>
          <w:tcPr>
            <w:tcW w:w="0" w:type="auto"/>
            <w:shd w:val="clear" w:color="auto" w:fill="FFFFFF"/>
            <w:tcMar>
              <w:top w:w="150" w:type="dxa"/>
              <w:left w:w="75" w:type="dxa"/>
              <w:bottom w:w="150" w:type="dxa"/>
              <w:right w:w="75" w:type="dxa"/>
            </w:tcMar>
            <w:vAlign w:val="bottom"/>
            <w:hideMark/>
          </w:tcPr>
          <w:p w:rsidRPr="00BD59B5" w:rsidR="00BD59B5" w:rsidP="00BD59B5" w:rsidRDefault="00BD59B5" w14:paraId="6638E0D5" w14:textId="77777777">
            <w:pPr>
              <w:spacing w:after="150" w:line="276" w:lineRule="atLeast"/>
              <w:jc w:val="right"/>
              <w:rPr>
                <w:rFonts w:ascii="Arial Narrow" w:hAnsi="Arial Narrow" w:eastAsia="Times New Roman" w:cs="Times New Roman"/>
                <w:b/>
                <w:bCs/>
                <w:color w:val="666666"/>
                <w:sz w:val="21"/>
                <w:szCs w:val="21"/>
              </w:rPr>
            </w:pPr>
            <w:r w:rsidRPr="00BD59B5">
              <w:rPr>
                <w:rFonts w:ascii="Arial Narrow" w:hAnsi="Arial Narrow" w:eastAsia="Times New Roman" w:cs="Times New Roman"/>
                <w:b/>
                <w:bCs/>
                <w:color w:val="666666"/>
                <w:sz w:val="21"/>
                <w:szCs w:val="21"/>
              </w:rPr>
              <w:t>Model1m</w:t>
            </w:r>
          </w:p>
        </w:tc>
        <w:tc>
          <w:tcPr>
            <w:tcW w:w="0" w:type="auto"/>
            <w:shd w:val="clear" w:color="auto" w:fill="FFFFFF"/>
            <w:tcMar>
              <w:top w:w="150" w:type="dxa"/>
              <w:left w:w="75" w:type="dxa"/>
              <w:bottom w:w="150" w:type="dxa"/>
              <w:right w:w="75" w:type="dxa"/>
            </w:tcMar>
            <w:vAlign w:val="bottom"/>
            <w:hideMark/>
          </w:tcPr>
          <w:p w:rsidRPr="00BD59B5" w:rsidR="00BD59B5" w:rsidP="00BD59B5" w:rsidRDefault="00BD59B5" w14:paraId="2F164AC2" w14:textId="77777777">
            <w:pPr>
              <w:spacing w:after="150" w:line="276" w:lineRule="atLeast"/>
              <w:jc w:val="right"/>
              <w:rPr>
                <w:rFonts w:ascii="Arial Narrow" w:hAnsi="Arial Narrow" w:eastAsia="Times New Roman" w:cs="Times New Roman"/>
                <w:b/>
                <w:bCs/>
                <w:color w:val="666666"/>
                <w:sz w:val="21"/>
                <w:szCs w:val="21"/>
              </w:rPr>
            </w:pPr>
            <w:r w:rsidRPr="00BD59B5">
              <w:rPr>
                <w:rFonts w:ascii="Arial Narrow" w:hAnsi="Arial Narrow" w:eastAsia="Times New Roman" w:cs="Times New Roman"/>
                <w:b/>
                <w:bCs/>
                <w:color w:val="666666"/>
                <w:sz w:val="21"/>
                <w:szCs w:val="21"/>
              </w:rPr>
              <w:t>Model2m</w:t>
            </w:r>
          </w:p>
        </w:tc>
        <w:tc>
          <w:tcPr>
            <w:tcW w:w="0" w:type="auto"/>
            <w:shd w:val="clear" w:color="auto" w:fill="FFFFFF"/>
            <w:tcMar>
              <w:top w:w="150" w:type="dxa"/>
              <w:left w:w="75" w:type="dxa"/>
              <w:bottom w:w="150" w:type="dxa"/>
              <w:right w:w="75" w:type="dxa"/>
            </w:tcMar>
            <w:vAlign w:val="bottom"/>
            <w:hideMark/>
          </w:tcPr>
          <w:p w:rsidRPr="00BD59B5" w:rsidR="00BD59B5" w:rsidP="00BD59B5" w:rsidRDefault="00BD59B5" w14:paraId="053EC63A" w14:textId="77777777">
            <w:pPr>
              <w:spacing w:after="150" w:line="276" w:lineRule="atLeast"/>
              <w:jc w:val="right"/>
              <w:rPr>
                <w:rFonts w:ascii="Arial Narrow" w:hAnsi="Arial Narrow" w:eastAsia="Times New Roman" w:cs="Times New Roman"/>
                <w:b/>
                <w:bCs/>
                <w:color w:val="666666"/>
                <w:sz w:val="21"/>
                <w:szCs w:val="21"/>
              </w:rPr>
            </w:pPr>
            <w:r w:rsidRPr="00BD59B5">
              <w:rPr>
                <w:rFonts w:ascii="Arial Narrow" w:hAnsi="Arial Narrow" w:eastAsia="Times New Roman" w:cs="Times New Roman"/>
                <w:b/>
                <w:bCs/>
                <w:color w:val="666666"/>
                <w:sz w:val="21"/>
                <w:szCs w:val="21"/>
              </w:rPr>
              <w:t>Model3m</w:t>
            </w:r>
          </w:p>
        </w:tc>
      </w:tr>
      <w:tr w:rsidRPr="00BD59B5" w:rsidR="00BD59B5" w:rsidTr="00BD59B5" w14:paraId="0EEE6F1F" w14:textId="77777777">
        <w:trPr>
          <w:trHeight w:val="361"/>
        </w:trPr>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5030AB47"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Sensitivity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7627B548"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Sensitivity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6C6279F9"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0.70</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18EE382D"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0.74</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05EDCD6C"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0.14</w:t>
            </w:r>
          </w:p>
        </w:tc>
      </w:tr>
      <w:tr w:rsidRPr="00BD59B5" w:rsidR="00BD59B5" w:rsidTr="00BD59B5" w14:paraId="7F2A4505" w14:textId="77777777">
        <w:trPr>
          <w:trHeight w:val="361"/>
        </w:trPr>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6C29A54B"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Specificity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14B70E75"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Specificity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4DB25AAC"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0.73</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4E4D4CDA"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0.74</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068A3545"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0.94</w:t>
            </w:r>
          </w:p>
        </w:tc>
      </w:tr>
      <w:tr w:rsidRPr="00BD59B5" w:rsidR="00BD59B5" w:rsidTr="00BD59B5" w14:paraId="2BD8F0EF" w14:textId="77777777">
        <w:trPr>
          <w:trHeight w:val="361"/>
        </w:trPr>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13A6D06C"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F1</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01967F9A"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F1</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05A9EB8D"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0.37</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62BE20F7"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0.51</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33039787"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0.20</w:t>
            </w:r>
          </w:p>
        </w:tc>
      </w:tr>
      <w:tr w:rsidRPr="00BD59B5" w:rsidR="00BD59B5" w:rsidTr="00BD59B5" w14:paraId="2A76977B" w14:textId="77777777">
        <w:trPr>
          <w:trHeight w:val="361"/>
        </w:trPr>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3C9FC0F7"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Balanced Accuracy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57BA89CA" w14:textId="77777777">
            <w:pPr>
              <w:spacing w:after="150" w:line="276" w:lineRule="atLeas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Balanced Accuracy</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2A44DDDB"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0.71</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2EFFDB5F"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0.74</w:t>
            </w:r>
          </w:p>
        </w:tc>
        <w:tc>
          <w:tcPr>
            <w:tcW w:w="0" w:type="auto"/>
            <w:shd w:val="clear" w:color="auto" w:fill="FFFFFF"/>
            <w:tcMar>
              <w:top w:w="105" w:type="dxa"/>
              <w:left w:w="75" w:type="dxa"/>
              <w:bottom w:w="105" w:type="dxa"/>
              <w:right w:w="75" w:type="dxa"/>
            </w:tcMar>
            <w:vAlign w:val="center"/>
            <w:hideMark/>
          </w:tcPr>
          <w:p w:rsidRPr="00BD59B5" w:rsidR="00BD59B5" w:rsidP="00BD59B5" w:rsidRDefault="00BD59B5" w14:paraId="288FA9EC" w14:textId="77777777">
            <w:pPr>
              <w:spacing w:after="150" w:line="276" w:lineRule="atLeast"/>
              <w:jc w:val="right"/>
              <w:rPr>
                <w:rFonts w:ascii="Arial Narrow" w:hAnsi="Arial Narrow" w:eastAsia="Times New Roman" w:cs="Times New Roman"/>
                <w:color w:val="444444"/>
                <w:sz w:val="21"/>
                <w:szCs w:val="21"/>
              </w:rPr>
            </w:pPr>
            <w:r w:rsidRPr="00BD59B5">
              <w:rPr>
                <w:rFonts w:ascii="Arial Narrow" w:hAnsi="Arial Narrow" w:eastAsia="Times New Roman" w:cs="Times New Roman"/>
                <w:color w:val="444444"/>
                <w:sz w:val="21"/>
                <w:szCs w:val="21"/>
              </w:rPr>
              <w:t>0.54</w:t>
            </w:r>
          </w:p>
        </w:tc>
      </w:tr>
    </w:tbl>
    <w:p w:rsidR="00F577FB" w:rsidP="00F577FB" w:rsidRDefault="00F577FB" w14:paraId="19D011DB" w14:textId="35AEE8C6">
      <w:pPr>
        <w:spacing w:line="240" w:lineRule="auto"/>
      </w:pPr>
    </w:p>
    <w:p w:rsidR="00BD59B5" w:rsidP="00BD59B5" w:rsidRDefault="00BD59B5" w14:paraId="1224C408" w14:textId="042497DB">
      <w:pPr>
        <w:spacing w:line="240" w:lineRule="auto"/>
        <w:jc w:val="center"/>
      </w:pPr>
      <w:r>
        <w:rPr>
          <w:noProof/>
        </w:rPr>
        <w:drawing>
          <wp:inline distT="0" distB="0" distL="0" distR="0" wp14:anchorId="6A1EB399" wp14:editId="76944B60">
            <wp:extent cx="4779034" cy="2949113"/>
            <wp:effectExtent l="0" t="0" r="254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6794" cy="2960073"/>
                    </a:xfrm>
                    <a:prstGeom prst="rect">
                      <a:avLst/>
                    </a:prstGeom>
                    <a:noFill/>
                    <a:ln>
                      <a:noFill/>
                    </a:ln>
                  </pic:spPr>
                </pic:pic>
              </a:graphicData>
            </a:graphic>
          </wp:inline>
        </w:drawing>
      </w:r>
    </w:p>
    <w:p w:rsidR="00BD59B5" w:rsidP="00BD59B5" w:rsidRDefault="00BD59B5" w14:paraId="2486E2BB" w14:textId="5988CE65">
      <w:pPr>
        <w:spacing w:line="240" w:lineRule="auto"/>
        <w:jc w:val="center"/>
      </w:pPr>
      <w:r>
        <w:rPr>
          <w:noProof/>
        </w:rPr>
        <w:drawing>
          <wp:inline distT="0" distB="0" distL="0" distR="0" wp14:anchorId="342EC020" wp14:editId="551370A3">
            <wp:extent cx="4684144" cy="2890557"/>
            <wp:effectExtent l="0" t="0" r="254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4189" cy="2896756"/>
                    </a:xfrm>
                    <a:prstGeom prst="rect">
                      <a:avLst/>
                    </a:prstGeom>
                    <a:noFill/>
                    <a:ln>
                      <a:noFill/>
                    </a:ln>
                  </pic:spPr>
                </pic:pic>
              </a:graphicData>
            </a:graphic>
          </wp:inline>
        </w:drawing>
      </w:r>
    </w:p>
    <w:p w:rsidR="00BD59B5" w:rsidP="00A736DE" w:rsidRDefault="00BD59B5" w14:paraId="38302D93" w14:textId="77777777">
      <w:pPr>
        <w:spacing w:line="240" w:lineRule="auto"/>
        <w:ind w:firstLine="720"/>
      </w:pPr>
    </w:p>
    <w:p w:rsidR="00A736DE" w:rsidP="00A736DE" w:rsidRDefault="00A736DE" w14:paraId="4C13B142" w14:textId="3B17B596">
      <w:pPr>
        <w:spacing w:line="240" w:lineRule="auto"/>
        <w:ind w:firstLine="720"/>
      </w:pPr>
      <w:r>
        <w:t>The resulting metrics produced by the classification testing indicate relatively similar predictive power for all six models. The models with the highest relative balanced accuracies are models 1f and 2m</w:t>
      </w:r>
      <w:ins w:author="Ethan Bard" w:date="2023-01-25T08:18:00Z" w:id="70">
        <w:r w:rsidR="00B559EB">
          <w:t xml:space="preserve"> (</w:t>
        </w:r>
        <w:r w:rsidR="009E3594">
          <w:t>0.76, 0.74)</w:t>
        </w:r>
      </w:ins>
      <w:r>
        <w:t>. These two models also resulted in the highest F1 scores, where Model 2m stands out as the highest score of the set</w:t>
      </w:r>
      <w:ins w:author="Ethan Bard" w:date="2023-01-25T08:18:00Z" w:id="71">
        <w:r w:rsidR="000D0ED0">
          <w:t xml:space="preserve"> (</w:t>
        </w:r>
      </w:ins>
      <w:ins w:author="Ethan Bard" w:date="2023-01-25T08:19:00Z" w:id="72">
        <w:r w:rsidR="000D0ED0">
          <w:t>0.39, 0.51)</w:t>
        </w:r>
      </w:ins>
      <w:r>
        <w:t>. Each of the models had relatively similar resulting sensitivities and specificities with the exception of model 3m which had an extremely high specificity</w:t>
      </w:r>
      <w:ins w:author="Ethan Bard" w:date="2023-01-25T08:19:00Z" w:id="73">
        <w:r w:rsidR="00DA76B9">
          <w:t xml:space="preserve"> (0.94)</w:t>
        </w:r>
      </w:ins>
      <w:r>
        <w:t xml:space="preserve">. </w:t>
      </w:r>
    </w:p>
    <w:p w:rsidR="00E12261" w:rsidP="00A736DE" w:rsidRDefault="00E12261" w14:paraId="2EFA82FC" w14:textId="77777777">
      <w:pPr>
        <w:spacing w:line="240" w:lineRule="auto"/>
        <w:ind w:firstLine="720"/>
      </w:pPr>
    </w:p>
    <w:sectPr w:rsidR="00E1226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G" w:author="Centeno, Grisselle" w:date="2023-01-25T10:46:00Z" w:id="0">
    <w:p w:rsidR="277CED8A" w:rsidRDefault="277CED8A" w14:paraId="2F87E1D6" w14:textId="460A151A">
      <w:pPr>
        <w:pStyle w:val="CommentText"/>
      </w:pPr>
      <w:r>
        <w:t>Needs to be updated with the most current review (12/22/22)</w:t>
      </w:r>
      <w:r>
        <w:rPr>
          <w:rStyle w:val="CommentReference"/>
        </w:rPr>
        <w:annotationRef/>
      </w:r>
    </w:p>
  </w:comment>
  <w:comment w:initials="EB" w:author="Ethan Bard" w:date="2022-12-13T08:35:00Z" w:id="1">
    <w:p w:rsidR="00A736DE" w:rsidP="00A736DE" w:rsidRDefault="00A736DE" w14:paraId="2A8403A0" w14:textId="77777777">
      <w:pPr>
        <w:pStyle w:val="CommentText"/>
      </w:pPr>
      <w:r>
        <w:rPr>
          <w:rStyle w:val="CommentReference"/>
        </w:rPr>
        <w:annotationRef/>
      </w:r>
      <w:r>
        <w:t>Updated R version since this writing. Reflect this before submission</w:t>
      </w:r>
    </w:p>
  </w:comment>
  <w:comment w:initials="EB" w:author="Ethan Bard [2]" w:date="2022-11-07T19:39:00Z" w:id="2">
    <w:p w:rsidR="00A736DE" w:rsidP="00A736DE" w:rsidRDefault="00A736DE" w14:paraId="258BD204" w14:textId="77777777">
      <w:pPr>
        <w:pStyle w:val="CommentText"/>
      </w:pPr>
      <w:r>
        <w:rPr>
          <w:rStyle w:val="CommentReference"/>
        </w:rPr>
        <w:annotationRef/>
      </w:r>
      <w:hyperlink w:history="1" r:id="rId1">
        <w:r w:rsidRPr="008B2A1C">
          <w:rPr>
            <w:rStyle w:val="Hyperlink"/>
          </w:rPr>
          <w:t>https://scholar.google.com/citations?view_op=view_citation&amp;hl=en&amp;user=8Jt3KQQAAAAJ&amp;citation_for_view=8Jt3KQQAAAAJ:u-x6o8ySG0sC</w:t>
        </w:r>
      </w:hyperlink>
    </w:p>
  </w:comment>
  <w:comment w:initials="EB" w:author="Ethan Bard [2]" w:date="2022-11-07T19:39:00Z" w:id="3">
    <w:p w:rsidR="00A736DE" w:rsidP="00A736DE" w:rsidRDefault="00A736DE" w14:paraId="0004A279" w14:textId="77777777">
      <w:pPr>
        <w:pStyle w:val="CommentText"/>
      </w:pPr>
      <w:r>
        <w:rPr>
          <w:rStyle w:val="CommentReference"/>
        </w:rPr>
        <w:annotationRef/>
      </w:r>
      <w:r>
        <w:t>Applied logistic regression</w:t>
      </w:r>
    </w:p>
  </w:comment>
  <w:comment w:initials="EB" w:author="Ethan Bard" w:date="2022-12-01T08:32:00Z" w:id="4">
    <w:p w:rsidR="00A736DE" w:rsidP="00A736DE" w:rsidRDefault="00A736DE" w14:paraId="4CD9A637" w14:textId="77777777">
      <w:pPr>
        <w:pStyle w:val="CommentText"/>
      </w:pPr>
      <w:r>
        <w:rPr>
          <w:rStyle w:val="CommentReference"/>
        </w:rPr>
        <w:annotationRef/>
      </w:r>
      <w:r>
        <w:t>This may be redundant. I think the model will do this whether I filter the datasets or not…</w:t>
      </w:r>
    </w:p>
  </w:comment>
  <w:comment w:initials="EB" w:author="Ethan Bard" w:date="2022-10-13T16:07:00Z" w:id="5">
    <w:p w:rsidR="00A736DE" w:rsidP="00A736DE" w:rsidRDefault="00A736DE" w14:paraId="54CA76E7" w14:textId="77777777">
      <w:pPr>
        <w:pStyle w:val="CommentText"/>
      </w:pPr>
      <w:r>
        <w:rPr>
          <w:rStyle w:val="CommentReference"/>
        </w:rPr>
        <w:annotationRef/>
      </w:r>
      <w:r>
        <w:t>Can expand on this after seeing other sections. Need to add more about how we ultimately decided the variables/mapping</w:t>
      </w:r>
    </w:p>
  </w:comment>
  <w:comment w:initials="EB" w:author="Ethan Bard" w:date="2022-10-12T14:45:00Z" w:id="6">
    <w:p w:rsidR="00A736DE" w:rsidP="00A736DE" w:rsidRDefault="00A736DE" w14:paraId="76406B55" w14:textId="77777777">
      <w:pPr>
        <w:pStyle w:val="CommentText"/>
      </w:pPr>
      <w:r>
        <w:rPr>
          <w:rStyle w:val="CommentReference"/>
        </w:rPr>
        <w:annotationRef/>
      </w:r>
      <w:r>
        <w:t xml:space="preserve">Replace with actual location/table# </w:t>
      </w:r>
    </w:p>
  </w:comment>
  <w:comment w:initials="EB" w:author="Ethan Bard" w:date="2022-10-12T16:11:00Z" w:id="7">
    <w:p w:rsidR="00A736DE" w:rsidP="00A736DE" w:rsidRDefault="00A736DE" w14:paraId="20629FE8" w14:textId="77777777">
      <w:pPr>
        <w:pStyle w:val="CommentText"/>
      </w:pPr>
      <w:r>
        <w:rPr>
          <w:rStyle w:val="CommentReference"/>
        </w:rPr>
        <w:annotationRef/>
      </w:r>
      <w:r>
        <w:t>Should we include formulas, or describe more in depth how these measurements are derived?</w:t>
      </w:r>
    </w:p>
  </w:comment>
  <w:comment w:initials="EB" w:author="Ethan Bard" w:date="2022-12-13T11:12:00Z" w:id="8">
    <w:p w:rsidR="00A736DE" w:rsidP="00A736DE" w:rsidRDefault="00A736DE" w14:paraId="029D3CDC" w14:textId="77777777">
      <w:pPr>
        <w:pStyle w:val="CommentText"/>
      </w:pPr>
      <w:r>
        <w:rPr>
          <w:rStyle w:val="CommentReference"/>
        </w:rPr>
        <w:annotationRef/>
      </w:r>
      <w:r>
        <w:t>I gave robust explanations. Can include formulas if deemed necessary, but when I look at other publications like this one I didn't see many that went too deep into the math.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87E1D6" w15:done="0"/>
  <w15:commentEx w15:paraId="2A8403A0" w15:done="0"/>
  <w15:commentEx w15:paraId="258BD204" w15:done="0"/>
  <w15:commentEx w15:paraId="0004A279" w15:paraIdParent="258BD204" w15:done="0"/>
  <w15:commentEx w15:paraId="4CD9A637" w15:done="0"/>
  <w15:commentEx w15:paraId="54CA76E7" w15:done="0"/>
  <w15:commentEx w15:paraId="76406B55" w15:done="0"/>
  <w15:commentEx w15:paraId="20629FE8" w15:done="0"/>
  <w15:commentEx w15:paraId="029D3CDC" w15:paraIdParent="20629F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4982DE4" w16cex:dateUtc="2023-01-25T15:46:00Z"/>
  <w16cex:commentExtensible w16cex:durableId="2742B7DE" w16cex:dateUtc="2022-12-13T13:35:00Z"/>
  <w16cex:commentExtensible w16cex:durableId="2742C5D6" w16cex:dateUtc="2022-11-08T00:39:00Z"/>
  <w16cex:commentExtensible w16cex:durableId="2742C5D5" w16cex:dateUtc="2022-11-08T00:39:00Z"/>
  <w16cex:commentExtensible w16cex:durableId="2732E515" w16cex:dateUtc="2022-12-01T13:32:00Z"/>
  <w16cex:commentExtensible w16cex:durableId="26F2B64E" w16cex:dateUtc="2022-10-13T20:07:00Z"/>
  <w16cex:commentExtensible w16cex:durableId="26F1519C" w16cex:dateUtc="2022-10-12T18:45:00Z"/>
  <w16cex:commentExtensible w16cex:durableId="26F165A2" w16cex:dateUtc="2022-10-12T20:11:00Z"/>
  <w16cex:commentExtensible w16cex:durableId="2742DCB8" w16cex:dateUtc="2022-12-13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87E1D6" w16cid:durableId="64982DE4"/>
  <w16cid:commentId w16cid:paraId="2A8403A0" w16cid:durableId="2742B7DE"/>
  <w16cid:commentId w16cid:paraId="258BD204" w16cid:durableId="2742C5D6"/>
  <w16cid:commentId w16cid:paraId="0004A279" w16cid:durableId="2742C5D5"/>
  <w16cid:commentId w16cid:paraId="4CD9A637" w16cid:durableId="2732E515"/>
  <w16cid:commentId w16cid:paraId="54CA76E7" w16cid:durableId="26F2B64E"/>
  <w16cid:commentId w16cid:paraId="76406B55" w16cid:durableId="26F1519C"/>
  <w16cid:commentId w16cid:paraId="20629FE8" w16cid:durableId="26F165A2"/>
  <w16cid:commentId w16cid:paraId="029D3CDC" w16cid:durableId="2742DC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Narrow">
    <w:altName w:val="Arial"/>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enteno, Grisselle">
    <w15:presenceInfo w15:providerId="AD" w15:userId="S::gcenteno_flsouthern.edu#ext#@flpoly.onmicrosoft.com::03aa3f7f-9a49-4b1b-9197-2546dfe879d4"/>
  </w15:person>
  <w15:person w15:author="Ethan Bard">
    <w15:presenceInfo w15:providerId="AD" w15:userId="S::ebard@floridapoly.edu::8c104b3f-7c00-4b1f-9da7-18c26a640edd"/>
  </w15:person>
  <w15:person w15:author="Ethan Bard [2]">
    <w15:presenceInfo w15:providerId="Windows Live" w15:userId="85848d4c93a23b6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7C"/>
    <w:rsid w:val="00027C85"/>
    <w:rsid w:val="0003098C"/>
    <w:rsid w:val="000858F8"/>
    <w:rsid w:val="000B2828"/>
    <w:rsid w:val="000D0ED0"/>
    <w:rsid w:val="00155D89"/>
    <w:rsid w:val="00271D73"/>
    <w:rsid w:val="002910C8"/>
    <w:rsid w:val="002A5027"/>
    <w:rsid w:val="002C0C0B"/>
    <w:rsid w:val="002D2E31"/>
    <w:rsid w:val="003023E2"/>
    <w:rsid w:val="003E60A2"/>
    <w:rsid w:val="00416567"/>
    <w:rsid w:val="00480044"/>
    <w:rsid w:val="004B1D8F"/>
    <w:rsid w:val="0056010C"/>
    <w:rsid w:val="005F1FE5"/>
    <w:rsid w:val="006A4657"/>
    <w:rsid w:val="006A5277"/>
    <w:rsid w:val="00765C84"/>
    <w:rsid w:val="007822C3"/>
    <w:rsid w:val="007F0907"/>
    <w:rsid w:val="007F507C"/>
    <w:rsid w:val="0086185B"/>
    <w:rsid w:val="00873049"/>
    <w:rsid w:val="008C58CE"/>
    <w:rsid w:val="00957315"/>
    <w:rsid w:val="00983A3D"/>
    <w:rsid w:val="0098FCC1"/>
    <w:rsid w:val="009C04D1"/>
    <w:rsid w:val="009D294F"/>
    <w:rsid w:val="009E3594"/>
    <w:rsid w:val="009F1565"/>
    <w:rsid w:val="00A00C50"/>
    <w:rsid w:val="00A1420C"/>
    <w:rsid w:val="00A14EA3"/>
    <w:rsid w:val="00A577B9"/>
    <w:rsid w:val="00A736DE"/>
    <w:rsid w:val="00AB6A99"/>
    <w:rsid w:val="00AC49CE"/>
    <w:rsid w:val="00B51E4D"/>
    <w:rsid w:val="00B559EB"/>
    <w:rsid w:val="00BA4880"/>
    <w:rsid w:val="00BD59B5"/>
    <w:rsid w:val="00BE239D"/>
    <w:rsid w:val="00C152A0"/>
    <w:rsid w:val="00C16B8D"/>
    <w:rsid w:val="00C710BE"/>
    <w:rsid w:val="00C96153"/>
    <w:rsid w:val="00D6560A"/>
    <w:rsid w:val="00DA76B9"/>
    <w:rsid w:val="00DB7F32"/>
    <w:rsid w:val="00E12261"/>
    <w:rsid w:val="00E2215E"/>
    <w:rsid w:val="00E434F5"/>
    <w:rsid w:val="00E577D9"/>
    <w:rsid w:val="00ED2AF4"/>
    <w:rsid w:val="00F252E3"/>
    <w:rsid w:val="00F26785"/>
    <w:rsid w:val="00F44C16"/>
    <w:rsid w:val="00F577FB"/>
    <w:rsid w:val="00F756F1"/>
    <w:rsid w:val="00FB13F1"/>
    <w:rsid w:val="011BE23E"/>
    <w:rsid w:val="04DFE3FC"/>
    <w:rsid w:val="083E4EAF"/>
    <w:rsid w:val="10CA59A5"/>
    <w:rsid w:val="12B55266"/>
    <w:rsid w:val="13483F70"/>
    <w:rsid w:val="15F55C93"/>
    <w:rsid w:val="1BD2CBC8"/>
    <w:rsid w:val="1CF82712"/>
    <w:rsid w:val="1DE8AD35"/>
    <w:rsid w:val="1E82416E"/>
    <w:rsid w:val="27039D67"/>
    <w:rsid w:val="277790B5"/>
    <w:rsid w:val="277CED8A"/>
    <w:rsid w:val="28D81CCF"/>
    <w:rsid w:val="2E899A58"/>
    <w:rsid w:val="2F2A197D"/>
    <w:rsid w:val="3650503B"/>
    <w:rsid w:val="37A556EC"/>
    <w:rsid w:val="3D439CF8"/>
    <w:rsid w:val="3DEE2BEB"/>
    <w:rsid w:val="3F3F8B0D"/>
    <w:rsid w:val="405A1BBA"/>
    <w:rsid w:val="46EF65C4"/>
    <w:rsid w:val="474AB3C7"/>
    <w:rsid w:val="4C5DFD67"/>
    <w:rsid w:val="4C642959"/>
    <w:rsid w:val="50A809F6"/>
    <w:rsid w:val="5287A256"/>
    <w:rsid w:val="589464D3"/>
    <w:rsid w:val="5C6F35D0"/>
    <w:rsid w:val="5F4F8DB2"/>
    <w:rsid w:val="5FC91A6C"/>
    <w:rsid w:val="62031370"/>
    <w:rsid w:val="69738EA1"/>
    <w:rsid w:val="69871CB6"/>
    <w:rsid w:val="6CE206C2"/>
    <w:rsid w:val="6D020FEE"/>
    <w:rsid w:val="7089A9DA"/>
    <w:rsid w:val="71369B0F"/>
    <w:rsid w:val="75896B7D"/>
    <w:rsid w:val="780C70A2"/>
    <w:rsid w:val="797E3D9F"/>
    <w:rsid w:val="7BE50DBA"/>
    <w:rsid w:val="7C2ADA51"/>
    <w:rsid w:val="7F93B6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65BB"/>
  <w15:chartTrackingRefBased/>
  <w15:docId w15:val="{88D88879-EE4E-4DB8-BF64-87C56C57C8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6DE"/>
  </w:style>
  <w:style w:type="paragraph" w:styleId="Heading1">
    <w:name w:val="heading 1"/>
    <w:basedOn w:val="Normal"/>
    <w:next w:val="Normal"/>
    <w:link w:val="Heading1Char"/>
    <w:uiPriority w:val="9"/>
    <w:qFormat/>
    <w:rsid w:val="00A736D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8C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736DE"/>
    <w:rPr>
      <w:color w:val="0563C1" w:themeColor="hyperlink"/>
      <w:u w:val="single"/>
    </w:rPr>
  </w:style>
  <w:style w:type="character" w:styleId="CommentReference">
    <w:name w:val="annotation reference"/>
    <w:basedOn w:val="DefaultParagraphFont"/>
    <w:uiPriority w:val="99"/>
    <w:semiHidden/>
    <w:unhideWhenUsed/>
    <w:rsid w:val="00A736DE"/>
    <w:rPr>
      <w:sz w:val="16"/>
      <w:szCs w:val="16"/>
    </w:rPr>
  </w:style>
  <w:style w:type="paragraph" w:styleId="CommentText">
    <w:name w:val="annotation text"/>
    <w:basedOn w:val="Normal"/>
    <w:link w:val="CommentTextChar"/>
    <w:uiPriority w:val="99"/>
    <w:unhideWhenUsed/>
    <w:rsid w:val="00A736DE"/>
    <w:pPr>
      <w:spacing w:line="240" w:lineRule="auto"/>
    </w:pPr>
    <w:rPr>
      <w:sz w:val="20"/>
      <w:szCs w:val="20"/>
    </w:rPr>
  </w:style>
  <w:style w:type="character" w:styleId="CommentTextChar" w:customStyle="1">
    <w:name w:val="Comment Text Char"/>
    <w:basedOn w:val="DefaultParagraphFont"/>
    <w:link w:val="CommentText"/>
    <w:uiPriority w:val="99"/>
    <w:rsid w:val="00A736DE"/>
    <w:rPr>
      <w:sz w:val="20"/>
      <w:szCs w:val="20"/>
    </w:rPr>
  </w:style>
  <w:style w:type="paragraph" w:styleId="ListParagraph">
    <w:name w:val="List Paragraph"/>
    <w:basedOn w:val="Normal"/>
    <w:uiPriority w:val="34"/>
    <w:qFormat/>
    <w:rsid w:val="00A736DE"/>
    <w:pPr>
      <w:ind w:left="720"/>
      <w:contextualSpacing/>
    </w:pPr>
  </w:style>
  <w:style w:type="character" w:styleId="Heading1Char" w:customStyle="1">
    <w:name w:val="Heading 1 Char"/>
    <w:basedOn w:val="DefaultParagraphFont"/>
    <w:link w:val="Heading1"/>
    <w:uiPriority w:val="9"/>
    <w:rsid w:val="00A736DE"/>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8C58CE"/>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8C58CE"/>
    <w:rPr>
      <w:b/>
      <w:bCs/>
    </w:rPr>
  </w:style>
  <w:style w:type="character" w:styleId="gtcolumnspanner" w:customStyle="1">
    <w:name w:val="gt_column_spanner"/>
    <w:basedOn w:val="DefaultParagraphFont"/>
    <w:rsid w:val="008C58CE"/>
  </w:style>
  <w:style w:type="paragraph" w:styleId="Revision">
    <w:name w:val="Revision"/>
    <w:hidden/>
    <w:uiPriority w:val="99"/>
    <w:semiHidden/>
    <w:rsid w:val="008618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748">
      <w:bodyDiv w:val="1"/>
      <w:marLeft w:val="0"/>
      <w:marRight w:val="0"/>
      <w:marTop w:val="0"/>
      <w:marBottom w:val="0"/>
      <w:divBdr>
        <w:top w:val="none" w:sz="0" w:space="0" w:color="auto"/>
        <w:left w:val="none" w:sz="0" w:space="0" w:color="auto"/>
        <w:bottom w:val="none" w:sz="0" w:space="0" w:color="auto"/>
        <w:right w:val="none" w:sz="0" w:space="0" w:color="auto"/>
      </w:divBdr>
    </w:div>
    <w:div w:id="742028808">
      <w:bodyDiv w:val="1"/>
      <w:marLeft w:val="0"/>
      <w:marRight w:val="0"/>
      <w:marTop w:val="0"/>
      <w:marBottom w:val="0"/>
      <w:divBdr>
        <w:top w:val="none" w:sz="0" w:space="0" w:color="auto"/>
        <w:left w:val="none" w:sz="0" w:space="0" w:color="auto"/>
        <w:bottom w:val="none" w:sz="0" w:space="0" w:color="auto"/>
        <w:right w:val="none" w:sz="0" w:space="0" w:color="auto"/>
      </w:divBdr>
    </w:div>
    <w:div w:id="1046292529">
      <w:bodyDiv w:val="1"/>
      <w:marLeft w:val="0"/>
      <w:marRight w:val="0"/>
      <w:marTop w:val="0"/>
      <w:marBottom w:val="0"/>
      <w:divBdr>
        <w:top w:val="none" w:sz="0" w:space="0" w:color="auto"/>
        <w:left w:val="none" w:sz="0" w:space="0" w:color="auto"/>
        <w:bottom w:val="none" w:sz="0" w:space="0" w:color="auto"/>
        <w:right w:val="none" w:sz="0" w:space="0" w:color="auto"/>
      </w:divBdr>
    </w:div>
    <w:div w:id="1191727134">
      <w:bodyDiv w:val="1"/>
      <w:marLeft w:val="0"/>
      <w:marRight w:val="0"/>
      <w:marTop w:val="0"/>
      <w:marBottom w:val="0"/>
      <w:divBdr>
        <w:top w:val="none" w:sz="0" w:space="0" w:color="auto"/>
        <w:left w:val="none" w:sz="0" w:space="0" w:color="auto"/>
        <w:bottom w:val="none" w:sz="0" w:space="0" w:color="auto"/>
        <w:right w:val="none" w:sz="0" w:space="0" w:color="auto"/>
      </w:divBdr>
      <w:divsChild>
        <w:div w:id="175268491">
          <w:marLeft w:val="0"/>
          <w:marRight w:val="0"/>
          <w:marTop w:val="0"/>
          <w:marBottom w:val="0"/>
          <w:divBdr>
            <w:top w:val="none" w:sz="0" w:space="0" w:color="auto"/>
            <w:left w:val="none" w:sz="0" w:space="0" w:color="auto"/>
            <w:bottom w:val="none" w:sz="0" w:space="0" w:color="auto"/>
            <w:right w:val="none" w:sz="0" w:space="0" w:color="auto"/>
          </w:divBdr>
        </w:div>
        <w:div w:id="569073786">
          <w:marLeft w:val="0"/>
          <w:marRight w:val="0"/>
          <w:marTop w:val="0"/>
          <w:marBottom w:val="0"/>
          <w:divBdr>
            <w:top w:val="none" w:sz="0" w:space="0" w:color="auto"/>
            <w:left w:val="none" w:sz="0" w:space="0" w:color="auto"/>
            <w:bottom w:val="none" w:sz="0" w:space="0" w:color="auto"/>
            <w:right w:val="none" w:sz="0" w:space="0" w:color="auto"/>
          </w:divBdr>
        </w:div>
        <w:div w:id="609122485">
          <w:marLeft w:val="0"/>
          <w:marRight w:val="0"/>
          <w:marTop w:val="0"/>
          <w:marBottom w:val="0"/>
          <w:divBdr>
            <w:top w:val="none" w:sz="0" w:space="0" w:color="auto"/>
            <w:left w:val="none" w:sz="0" w:space="0" w:color="auto"/>
            <w:bottom w:val="none" w:sz="0" w:space="0" w:color="auto"/>
            <w:right w:val="none" w:sz="0" w:space="0" w:color="auto"/>
          </w:divBdr>
        </w:div>
        <w:div w:id="1104495356">
          <w:marLeft w:val="0"/>
          <w:marRight w:val="0"/>
          <w:marTop w:val="0"/>
          <w:marBottom w:val="0"/>
          <w:divBdr>
            <w:top w:val="single" w:sz="12" w:space="3" w:color="DDDDDD"/>
            <w:left w:val="none" w:sz="0" w:space="0" w:color="auto"/>
            <w:bottom w:val="none" w:sz="0" w:space="0" w:color="auto"/>
            <w:right w:val="none" w:sz="0" w:space="0" w:color="auto"/>
          </w:divBdr>
          <w:divsChild>
            <w:div w:id="1035538788">
              <w:marLeft w:val="0"/>
              <w:marRight w:val="0"/>
              <w:marTop w:val="0"/>
              <w:marBottom w:val="0"/>
              <w:divBdr>
                <w:top w:val="none" w:sz="0" w:space="0" w:color="auto"/>
                <w:left w:val="none" w:sz="0" w:space="0" w:color="auto"/>
                <w:bottom w:val="none" w:sz="0" w:space="0" w:color="auto"/>
                <w:right w:val="none" w:sz="0" w:space="0" w:color="auto"/>
              </w:divBdr>
            </w:div>
          </w:divsChild>
        </w:div>
        <w:div w:id="1302418545">
          <w:marLeft w:val="0"/>
          <w:marRight w:val="0"/>
          <w:marTop w:val="0"/>
          <w:marBottom w:val="0"/>
          <w:divBdr>
            <w:top w:val="none" w:sz="0" w:space="0" w:color="auto"/>
            <w:left w:val="none" w:sz="0" w:space="0" w:color="auto"/>
            <w:bottom w:val="none" w:sz="0" w:space="0" w:color="auto"/>
            <w:right w:val="none" w:sz="0" w:space="0" w:color="auto"/>
          </w:divBdr>
        </w:div>
        <w:div w:id="1523350395">
          <w:marLeft w:val="0"/>
          <w:marRight w:val="0"/>
          <w:marTop w:val="0"/>
          <w:marBottom w:val="0"/>
          <w:divBdr>
            <w:top w:val="none" w:sz="0" w:space="0" w:color="auto"/>
            <w:left w:val="none" w:sz="0" w:space="0" w:color="auto"/>
            <w:bottom w:val="none" w:sz="0" w:space="0" w:color="auto"/>
            <w:right w:val="none" w:sz="0" w:space="0" w:color="auto"/>
          </w:divBdr>
        </w:div>
        <w:div w:id="1898394584">
          <w:marLeft w:val="0"/>
          <w:marRight w:val="0"/>
          <w:marTop w:val="0"/>
          <w:marBottom w:val="0"/>
          <w:divBdr>
            <w:top w:val="none" w:sz="0" w:space="0" w:color="auto"/>
            <w:left w:val="none" w:sz="0" w:space="0" w:color="auto"/>
            <w:bottom w:val="none" w:sz="0" w:space="0" w:color="auto"/>
            <w:right w:val="none" w:sz="0" w:space="0" w:color="auto"/>
          </w:divBdr>
        </w:div>
      </w:divsChild>
    </w:div>
    <w:div w:id="1511481733">
      <w:bodyDiv w:val="1"/>
      <w:marLeft w:val="0"/>
      <w:marRight w:val="0"/>
      <w:marTop w:val="0"/>
      <w:marBottom w:val="0"/>
      <w:divBdr>
        <w:top w:val="none" w:sz="0" w:space="0" w:color="auto"/>
        <w:left w:val="none" w:sz="0" w:space="0" w:color="auto"/>
        <w:bottom w:val="none" w:sz="0" w:space="0" w:color="auto"/>
        <w:right w:val="none" w:sz="0" w:space="0" w:color="auto"/>
      </w:divBdr>
      <w:divsChild>
        <w:div w:id="82000444">
          <w:marLeft w:val="0"/>
          <w:marRight w:val="0"/>
          <w:marTop w:val="0"/>
          <w:marBottom w:val="0"/>
          <w:divBdr>
            <w:top w:val="none" w:sz="0" w:space="0" w:color="auto"/>
            <w:left w:val="none" w:sz="0" w:space="0" w:color="auto"/>
            <w:bottom w:val="none" w:sz="0" w:space="0" w:color="auto"/>
            <w:right w:val="none" w:sz="0" w:space="0" w:color="auto"/>
          </w:divBdr>
        </w:div>
        <w:div w:id="83457945">
          <w:marLeft w:val="0"/>
          <w:marRight w:val="0"/>
          <w:marTop w:val="0"/>
          <w:marBottom w:val="0"/>
          <w:divBdr>
            <w:top w:val="single" w:sz="12" w:space="3" w:color="DDDDDD"/>
            <w:left w:val="none" w:sz="0" w:space="0" w:color="auto"/>
            <w:bottom w:val="none" w:sz="0" w:space="0" w:color="auto"/>
            <w:right w:val="none" w:sz="0" w:space="0" w:color="auto"/>
          </w:divBdr>
          <w:divsChild>
            <w:div w:id="1477408389">
              <w:marLeft w:val="0"/>
              <w:marRight w:val="0"/>
              <w:marTop w:val="0"/>
              <w:marBottom w:val="0"/>
              <w:divBdr>
                <w:top w:val="none" w:sz="0" w:space="0" w:color="auto"/>
                <w:left w:val="none" w:sz="0" w:space="0" w:color="auto"/>
                <w:bottom w:val="none" w:sz="0" w:space="0" w:color="auto"/>
                <w:right w:val="none" w:sz="0" w:space="0" w:color="auto"/>
              </w:divBdr>
            </w:div>
          </w:divsChild>
        </w:div>
        <w:div w:id="261190231">
          <w:marLeft w:val="0"/>
          <w:marRight w:val="0"/>
          <w:marTop w:val="0"/>
          <w:marBottom w:val="0"/>
          <w:divBdr>
            <w:top w:val="none" w:sz="0" w:space="0" w:color="auto"/>
            <w:left w:val="none" w:sz="0" w:space="0" w:color="auto"/>
            <w:bottom w:val="none" w:sz="0" w:space="0" w:color="auto"/>
            <w:right w:val="none" w:sz="0" w:space="0" w:color="auto"/>
          </w:divBdr>
        </w:div>
        <w:div w:id="273564199">
          <w:marLeft w:val="0"/>
          <w:marRight w:val="0"/>
          <w:marTop w:val="0"/>
          <w:marBottom w:val="0"/>
          <w:divBdr>
            <w:top w:val="none" w:sz="0" w:space="0" w:color="auto"/>
            <w:left w:val="none" w:sz="0" w:space="0" w:color="auto"/>
            <w:bottom w:val="none" w:sz="0" w:space="0" w:color="auto"/>
            <w:right w:val="none" w:sz="0" w:space="0" w:color="auto"/>
          </w:divBdr>
        </w:div>
        <w:div w:id="948661059">
          <w:marLeft w:val="0"/>
          <w:marRight w:val="0"/>
          <w:marTop w:val="0"/>
          <w:marBottom w:val="0"/>
          <w:divBdr>
            <w:top w:val="none" w:sz="0" w:space="0" w:color="auto"/>
            <w:left w:val="none" w:sz="0" w:space="0" w:color="auto"/>
            <w:bottom w:val="none" w:sz="0" w:space="0" w:color="auto"/>
            <w:right w:val="none" w:sz="0" w:space="0" w:color="auto"/>
          </w:divBdr>
        </w:div>
        <w:div w:id="1590581453">
          <w:marLeft w:val="0"/>
          <w:marRight w:val="0"/>
          <w:marTop w:val="0"/>
          <w:marBottom w:val="0"/>
          <w:divBdr>
            <w:top w:val="none" w:sz="0" w:space="0" w:color="auto"/>
            <w:left w:val="none" w:sz="0" w:space="0" w:color="auto"/>
            <w:bottom w:val="none" w:sz="0" w:space="0" w:color="auto"/>
            <w:right w:val="none" w:sz="0" w:space="0" w:color="auto"/>
          </w:divBdr>
        </w:div>
        <w:div w:id="1653101288">
          <w:marLeft w:val="0"/>
          <w:marRight w:val="0"/>
          <w:marTop w:val="0"/>
          <w:marBottom w:val="0"/>
          <w:divBdr>
            <w:top w:val="none" w:sz="0" w:space="0" w:color="auto"/>
            <w:left w:val="none" w:sz="0" w:space="0" w:color="auto"/>
            <w:bottom w:val="none" w:sz="0" w:space="0" w:color="auto"/>
            <w:right w:val="none" w:sz="0" w:space="0" w:color="auto"/>
          </w:divBdr>
        </w:div>
      </w:divsChild>
    </w:div>
    <w:div w:id="2035767590">
      <w:bodyDiv w:val="1"/>
      <w:marLeft w:val="0"/>
      <w:marRight w:val="0"/>
      <w:marTop w:val="0"/>
      <w:marBottom w:val="0"/>
      <w:divBdr>
        <w:top w:val="none" w:sz="0" w:space="0" w:color="auto"/>
        <w:left w:val="none" w:sz="0" w:space="0" w:color="auto"/>
        <w:bottom w:val="none" w:sz="0" w:space="0" w:color="auto"/>
        <w:right w:val="none" w:sz="0" w:space="0" w:color="auto"/>
      </w:divBdr>
      <w:divsChild>
        <w:div w:id="172995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view_op=view_citation&amp;hl=en&amp;user=8Jt3KQQAAAAJ&amp;citation_for_view=8Jt3KQQAAAAJ:u-x6o8ySG0sC"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C6397-D7B2-4FAA-9891-F6612B35FB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Florida Polytechnic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Ethan Bard</dc:creator>
  <keywords/>
  <dc:description/>
  <lastModifiedBy>Centeno, Grisselle</lastModifiedBy>
  <revision>63</revision>
  <dcterms:created xsi:type="dcterms:W3CDTF">2023-01-19T13:57:00.0000000Z</dcterms:created>
  <dcterms:modified xsi:type="dcterms:W3CDTF">2023-01-25T15:57:39.4094613Z</dcterms:modified>
</coreProperties>
</file>